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# Caveats generales/t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cnicos sobre las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ficas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Para analizar los resultados, primero tengo que aclarar un par de cosas.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## A. los ejes Y reales [REESCRIBIR ESTO PORQUE EST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HORRIBLE]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Primero quiero escribir [REVISAR] un poco sobre los ejes</w:t>
      </w:r>
      <w:commentRangeStart w:id="0"/>
      <w:commentRangeStart w:id="1"/>
      <w:ins w:id="2" w:date="2024-10-14T19:04:22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commentRangeEnd w:id="0"/>
      <w:r>
        <w:commentReference w:id="0"/>
      </w:r>
      <w:commentRangeEnd w:id="1"/>
      <w:r>
        <w:commentReference w:id="1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y [NO ESTOY SEGURO DE C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MO ESCRIBIR EJE Y]. La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 de estilo tiene un rango que va de 2.745657 a 3.300022, y la de tema uno que va de 0.4275955 a 0.5543502. Estos n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meros pueden parecer muy peque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os, pero antes de hacer ese juicio hay que entender qu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significan. Como ya describ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en el cap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tulo anterior, lo que representan los ejes </w:t>
      </w:r>
      <w:ins w:id="3" w:date="2024-10-14T19:10:25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Y</w:t>
        </w:r>
      </w:ins>
      <w:del w:id="4" w:date="2024-10-14T19:10:24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14:textFill>
              <w14:solidFill>
                <w14:srgbClr w14:val="000000"/>
              </w14:solidFill>
            </w14:textFill>
          </w:rPr>
          <w:delText>y</w:delText>
        </w:r>
      </w:del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 ambas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ficas es el resultado de un c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lculo de distancias en un espacio multidimensional. Veamos la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 de estilo. En el caso del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 2020, por ejemplo, las distancias promedio entre los trabajos de titulaci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resultaron ser de 2.75.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¿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2.75... qu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? Lo que estamos viendo cuando vemos ese 2.75 es una condensaci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de datos. Recordemos que lo que medimos en el cap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tulo pasado fueron las frecuencias relativas de las 150 palabras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comunes. Es tentador pensar que ese 2.75 es 2.75%, puesto que las frecuencias relativas se miden en porcentajes. Sin embargo, estar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amos cometiendo un error. Ese 2.75 es resultado de, dicho burdamente, sacar la hipotenusa de un tr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angulo. El n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mero 2.75 no representa nada que podamos ver en el mundo real: es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bien el resultado de varios procesos de simplificaci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de datos. Es por esto que no es acertado pensar que 2.75 es mucho ni que es muy poco. La informaci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valiosa que sale de esta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 viene de comparar los datos a lo largo de los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os y de observar la tendencia. Entonces, en 2020 hubo 2.75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¿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qu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?. Nada, no hubo 2.75 nada. Esto mismo aplica para la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 de temas. No es que en el 2011 haya habido 0.55 temas, ni que hayan sido 55%</w:t>
      </w:r>
      <w:r>
        <w:rPr>
          <w:rStyle w:val="Ninguno"/>
          <w:outline w:val="0"/>
          <w:color w:val="000000"/>
          <w:u w:color="000000"/>
          <w:shd w:val="clear" w:color="auto" w:fill="ffffff"/>
          <w:vertAlign w:val="superscript"/>
          <w14:textFill>
            <w14:solidFill>
              <w14:srgbClr w14:val="000000"/>
            </w14:solidFill>
          </w14:textFill>
        </w:rPr>
        <w:footnoteReference w:id="1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diferentes entre 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los temas de los trabajos de ese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o. No es posible interpretar los rangos de los ejes y como </w:t>
      </w:r>
      <w:commentRangeStart w:id="5"/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lo har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amos </w:t>
      </w:r>
      <w:commentRangeEnd w:id="5"/>
      <w:r>
        <w:commentReference w:id="5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en una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fica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s com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n: lo que nos da informaci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son la variaci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a lo largo del tiempo y las tendencias.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[NECESITAR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AMOS UN GRUPO CONTROL PARA PODER DIMENSIONAR LAS ESCALAS DE LAS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FICAS]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## B. Las fechas de</w:t>
      </w:r>
      <w:ins w:id="6" w:date="2024-10-14T19:12:35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 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publicaci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no indican </w:t>
      </w:r>
      <w:ins w:id="7" w:date="2024-10-14T19:12:47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 xml:space="preserve">las 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fecha</w:t>
      </w:r>
      <w:ins w:id="8" w:date="2024-10-14T19:12:49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s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de escritura: las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ficas apuntan al profesorado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s que al estudiantado.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Otra cosa que hay que reconocer es que las fechas de publicaci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no son un indicador de cu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ndo fue escrito el trabajo. Bien pudo haber sido escrito en el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o en el que fue publicado, o bien pudo haber sido </w:t>
      </w:r>
      <w:del w:id="9" w:date="2024-10-14T19:13:09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14:textFill>
              <w14:solidFill>
                <w14:srgbClr w14:val="000000"/>
              </w14:solidFill>
            </w14:textFill>
          </w:rPr>
          <w:delText>escrtio</w:delText>
        </w:r>
      </w:del>
      <w:ins w:id="10" w:date="2024-10-14T19:13:09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escrito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 quince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os antes. Lo que es claro es que fue aceptado en el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 de publicaci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o el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 anterior (pues la Forma de Examen Profesional 1 tiene vigencia de un a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o). Esto quiere decir que cuando ordenamos los datos por fecha de publicaci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n, las tendencias que resultan apuntan al profesorado (que decide cu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les trabajos se publican),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que al alumnado</w:t>
      </w:r>
      <w:commentRangeStart w:id="11"/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commentRangeEnd w:id="11"/>
      <w:r>
        <w:commentReference w:id="11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Claro est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á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que no se puede ignorar al alumnado, pero me parece mucho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acertado interpretar estas tendencias como reflejos de quienes abren las puertas que de quienes las cruzan.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## C. Tres etapas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Me parece que en ambas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ficas hay tres etapas hom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logas, que son </w:t>
      </w:r>
      <w:commentRangeStart w:id="12"/>
      <w:commentRangeStart w:id="13"/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2006</w:t>
      </w:r>
      <w:commentRangeEnd w:id="12"/>
      <w:r>
        <w:commentReference w:id="12"/>
      </w:r>
      <w:commentRangeEnd w:id="13"/>
      <w:r>
        <w:commentReference w:id="13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-2011, 2011-2017 y 2017-2023. En la 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 de estilo se ve c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mo en la primera etapa el estilo se diversifica un poco, luego c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mo en la segunda se homogeneiza 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pidamente y en la tercera c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mo contin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 con la homogeneizaci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pero de manera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lenta. En la de tema se ven los mismos primeros dos movimientos (aunque el primero es un poco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precipitado) y en el tercero vuelve a aumentar la diferencia. Es evidente es que algo pas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entre el 2011 y el 2017 que hizo que tanto el estilo como los temas se </w:t>
      </w:r>
      <w:commentRangeStart w:id="14"/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homogeneizaran</w:t>
      </w:r>
      <w:commentRangeEnd w:id="14"/>
      <w:r>
        <w:commentReference w:id="14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. [NO TENGO IDEA DE QU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ES]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 Estilo: Hip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tesis respecto a por qu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se homogeneiza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## A. Caveat de que no tengo ninguna hip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tesis comprobada y que esto es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un trabajo de interpretaci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 subjetiva.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Antes de presentar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ḿ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is hip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tesis respecto a por qu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se homogeneiza el estilo, tengo que dejar claro que no tengo datos que apoyen a ninguna. Para comprobarlas hacen falta investigaciones futuras.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## B. Autocorrector y otras herramientas que corrigen el estilo.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Mi primera hip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tesis (y la que intuyo que es la menos acertada y menos interesante) es que el aumento de herramientas digitales que corrigen errores de ortograf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 (y a veces de gram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tica) es un factor en la homogeneizaci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del estilo de los trabajos de letras inglesas. Estoy pensando espec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ficamente en los correctores ortogr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ficos de MS Word y Google Docs, as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como en los gram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ticos de Google Docs y de servicios como Grammarly o QuillBot.</w:t>
      </w:r>
      <w:r>
        <w:rPr>
          <w:rStyle w:val="Ninguno"/>
          <w:outline w:val="0"/>
          <w:color w:val="000000"/>
          <w:u w:color="000000"/>
          <w:shd w:val="clear" w:color="auto" w:fill="ffffff"/>
          <w:vertAlign w:val="superscript"/>
          <w14:textFill>
            <w14:solidFill>
              <w14:srgbClr w14:val="000000"/>
            </w14:solidFill>
          </w14:textFill>
        </w:rPr>
        <w:footnoteReference w:id="2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Digo que no creo que esta hip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tesis sea tan acertada porque, n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mero uno, no me parece que estos programas sean tan intrusivos como para generar un cambio as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de notorio. Es decir, ni el corrector de ortograf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 de Word ni el de Docs incide en el uso de palabras funcionales. </w:t>
      </w:r>
      <w:commentRangeStart w:id="15"/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Hablando</w:t>
      </w:r>
      <w:commentRangeEnd w:id="15"/>
      <w:r>
        <w:commentReference w:id="15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de correctores gram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ticos, 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í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sugieren a veces la inserci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 de ciertas palabras funcionales pero la verdad es que son todav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 muy poco confiables (Docs corrigi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ó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"Hablando correctores gram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ticos" a "Hablando correctores crom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ticos", cuando yo quer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 que insertara "de" entre "Hablando" y "correctores"), por lo que</w:t>
      </w:r>
      <w:commentRangeStart w:id="16"/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no creo que sean herramientas que lxs estudiantes hayan usad</w:t>
      </w:r>
      <w:commentRangeEnd w:id="16"/>
      <w:r>
        <w:commentReference w:id="16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o, en especial entre el 2011 y el 2017.</w:t>
      </w:r>
      <w:r>
        <w:rPr>
          <w:rStyle w:val="Ninguno"/>
          <w:outline w:val="0"/>
          <w:color w:val="000000"/>
          <w:u w:color="000000"/>
          <w:shd w:val="clear" w:color="auto" w:fill="ffffff"/>
          <w:vertAlign w:val="superscript"/>
          <w14:textFill>
            <w14:solidFill>
              <w14:srgbClr w14:val="000000"/>
            </w14:solidFill>
          </w14:textFill>
        </w:rPr>
        <w:footnoteReference w:id="3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Si hoy no son confiables</w:t>
      </w:r>
      <w:ins w:id="17" w:date="2024-10-14T19:50:31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,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no me imagino que en el 2011 hayan sido de gran ayuda a la hora de escribir un trabajo de titulaci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 de letras inglesas.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## C. Aumento en el rigor del 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nodo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Mi segunda hip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tesis, en la cual conf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 un poco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s, es que a lo largo del tiempo, lxs profesorxs que han sido parte de los s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nodos han ido aumentando el rigor de la escritura de los trabajos de titulaci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n.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s que rigor respecto a los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todos de </w:t>
      </w:r>
      <w:del w:id="18" w:date="2024-10-14T19:50:53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delText>investicaci</w:delText>
        </w:r>
      </w:del>
      <w:del w:id="19" w:date="2024-10-14T19:50:53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n-US"/>
            <w14:textFill>
              <w14:solidFill>
                <w14:srgbClr w14:val="000000"/>
              </w14:solidFill>
            </w14:textFill>
          </w:rPr>
          <w:delText>ó</w:delText>
        </w:r>
      </w:del>
      <w:del w:id="20" w:date="2024-10-14T19:50:53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14:textFill>
              <w14:solidFill>
                <w14:srgbClr w14:val="000000"/>
              </w14:solidFill>
            </w14:textFill>
          </w:rPr>
          <w:delText>n</w:delText>
        </w:r>
      </w:del>
      <w:ins w:id="21" w:date="2024-10-14T19:50:53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investigaci</w:t>
        </w:r>
      </w:ins>
      <w:ins w:id="22" w:date="2024-10-14T19:50:53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ó</w:t>
        </w:r>
      </w:ins>
      <w:ins w:id="23" w:date="2024-10-14T19:50:53Z" w:author="Claudia Santos">
        <w:r>
          <w:rPr>
            <w:rStyle w:val="Ninguno"/>
            <w:outline w:val="0"/>
            <w:color w:val="000000"/>
            <w:u w:color="000000"/>
            <w:shd w:val="clear" w:color="auto" w:fill="ffffff"/>
            <w:rtl w:val="0"/>
            <w:lang w:val="es-ES_tradnl"/>
            <w14:textFill>
              <w14:solidFill>
                <w14:srgbClr w14:val="000000"/>
              </w14:solidFill>
            </w14:textFill>
          </w:rPr>
          <w:t>n</w:t>
        </w:r>
      </w:ins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(que estoy seguro que ha aumentado) me refiero a rigor en la forma de exponer </w:t>
      </w:r>
      <w:commentRangeStart w:id="24"/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argumentos</w:t>
      </w:r>
      <w:commentRangeEnd w:id="24"/>
      <w:r>
        <w:commentReference w:id="24"/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## D. Deseo de que se titule m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s gente: escritura formularia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cor_pear: -0.1033474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cor_pear2: -0.3838292 (quit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el 2020)</w:t>
      </w:r>
    </w:p>
    <w:p>
      <w:pPr>
        <w:pStyle w:val="Cuerpo"/>
        <w:spacing w:line="480" w:lineRule="auto"/>
        <w:jc w:val="both"/>
        <w:rPr>
          <w:rStyle w:val="Ninguno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cor_spea: -0.179463</w:t>
      </w:r>
    </w:p>
    <w:p>
      <w:pPr>
        <w:pStyle w:val="Cuerpo"/>
        <w:spacing w:line="480" w:lineRule="auto"/>
        <w:jc w:val="both"/>
      </w:pP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cor_spea2: -0.3906406 (quit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el 2020)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Claudia Santos" w:date="2024-10-14T19:04:24Z">
    <w:p w14:paraId="1111FFFF">
      <w:pPr>
        <w:pStyle w:val="Predeterminado"/>
        <w:bidi w:val="0"/>
      </w:pPr>
    </w:p>
    <w:p w14:paraId="11120000">
      <w:pPr>
        <w:pStyle w:val="Predeterminado"/>
        <w:bidi w:val="0"/>
      </w:pPr>
      <w:r>
        <w:rPr>
          <w:rFonts w:cs="Arial Unicode MS" w:eastAsia="Arial Unicode MS"/>
          <w:rtl w:val="0"/>
        </w:rPr>
        <w:t>Si bien hablaste de los ejes en el capitulo anterior, no est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bamos hablando de eso al ultimo, entonces siento que estar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bien retomar un poco</w:t>
      </w:r>
    </w:p>
  </w:comment>
  <w:comment w:id="1" w:author="Claudia Santos" w:date="2024-10-14T19:09:58Z">
    <w:p w14:paraId="11120001">
      <w:pPr>
        <w:pStyle w:val="Predeterminado"/>
        <w:bidi w:val="0"/>
      </w:pPr>
    </w:p>
    <w:p w14:paraId="11120002">
      <w:pPr>
        <w:pStyle w:val="Predeterminado"/>
        <w:bidi w:val="0"/>
      </w:pPr>
      <w:r>
        <w:rPr>
          <w:rFonts w:cs="Arial Unicode MS" w:eastAsia="Arial Unicode MS"/>
          <w:rtl w:val="0"/>
        </w:rPr>
        <w:t>Eso est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despu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s, pero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estar antes jajaja</w:t>
      </w:r>
    </w:p>
  </w:comment>
  <w:comment w:id="5" w:author="Claudia Santos" w:date="2024-10-14T19:12:11Z">
    <w:p w14:paraId="11120003">
      <w:pPr>
        <w:pStyle w:val="Predeterminado"/>
        <w:bidi w:val="0"/>
      </w:pPr>
    </w:p>
    <w:p w14:paraId="11120004">
      <w:pPr>
        <w:pStyle w:val="Predeterminado"/>
        <w:bidi w:val="0"/>
      </w:pPr>
      <w:r>
        <w:rPr>
          <w:rFonts w:cs="Arial Unicode MS" w:eastAsia="Arial Unicode MS"/>
          <w:rtl w:val="0"/>
        </w:rPr>
        <w:t>Como sucede?</w:t>
      </w:r>
    </w:p>
  </w:comment>
  <w:comment w:id="11" w:author="Claudia Santos" w:date="2024-10-14T19:26:40Z">
    <w:p w14:paraId="11120005">
      <w:pPr>
        <w:pStyle w:val="Predeterminado"/>
        <w:bidi w:val="0"/>
      </w:pPr>
    </w:p>
    <w:p w14:paraId="11120006">
      <w:pPr>
        <w:pStyle w:val="Predeterminado"/>
        <w:bidi w:val="0"/>
      </w:pPr>
      <w:r>
        <w:rPr>
          <w:rFonts w:cs="Arial Unicode MS" w:eastAsia="Arial Unicode MS"/>
          <w:rtl w:val="0"/>
        </w:rPr>
        <w:t>Clau piensa que para tema no aplica esta aseveraci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n </w:t>
      </w:r>
    </w:p>
  </w:comment>
  <w:comment w:id="12" w:author="Claudia Santos" w:date="2024-10-14T19:34:25Z">
    <w:p w14:paraId="11120007">
      <w:pPr>
        <w:pStyle w:val="Predeterminado"/>
        <w:bidi w:val="0"/>
      </w:pPr>
    </w:p>
    <w:p w14:paraId="11120008">
      <w:pPr>
        <w:pStyle w:val="Predeterminado"/>
        <w:bidi w:val="0"/>
      </w:pPr>
      <w:r>
        <w:rPr>
          <w:rFonts w:cs="Arial Unicode MS" w:eastAsia="Arial Unicode MS"/>
          <w:rtl w:val="0"/>
        </w:rPr>
        <w:t>Aclarar que siguen jeje</w:t>
      </w:r>
    </w:p>
  </w:comment>
  <w:comment w:id="13" w:author="Claudia Santos" w:date="2024-10-14T19:34:34Z">
    <w:p w14:paraId="11120009">
      <w:pPr>
        <w:pStyle w:val="Predeterminado"/>
        <w:bidi w:val="0"/>
      </w:pPr>
    </w:p>
    <w:p w14:paraId="1112000A">
      <w:pPr>
        <w:pStyle w:val="Predeterminado"/>
        <w:bidi w:val="0"/>
      </w:pPr>
      <w:r>
        <w:rPr>
          <w:rFonts w:cs="Arial Unicode MS" w:eastAsia="Arial Unicode MS"/>
          <w:rtl w:val="0"/>
        </w:rPr>
        <w:t>Que en realidad la segunda es la homologa, no c, lo que hablamos</w:t>
      </w:r>
    </w:p>
  </w:comment>
  <w:comment w:id="14" w:author="Claudia Santos" w:date="2024-10-14T19:40:04Z">
    <w:p w14:paraId="1112000B">
      <w:pPr>
        <w:pStyle w:val="Predeterminado"/>
        <w:bidi w:val="0"/>
      </w:pPr>
    </w:p>
    <w:p w14:paraId="1112000C">
      <w:pPr>
        <w:pStyle w:val="Predeterminado"/>
        <w:bidi w:val="0"/>
      </w:pPr>
      <w:r>
        <w:rPr>
          <w:rFonts w:cs="Arial Unicode MS" w:eastAsia="Arial Unicode MS"/>
          <w:rtl w:val="0"/>
        </w:rPr>
        <w:t>Creo que aqu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me parece importante aclarar que no hay forma de calificar que tanto es estar homogeneizados jajajaja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</w:rPr>
        <w:t>o sea quiz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decir que hay una tendencia hacia la homogeneizaci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mas que se homogeneizaran jajaja eso, no 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, todo confuso</w:t>
      </w:r>
    </w:p>
  </w:comment>
  <w:comment w:id="15" w:author="Claudia Santos" w:date="2024-10-14T19:45:19Z">
    <w:p w14:paraId="1112000D">
      <w:pPr>
        <w:pStyle w:val="Predeterminado"/>
        <w:bidi w:val="0"/>
      </w:pPr>
    </w:p>
    <w:p w14:paraId="1112000E">
      <w:pPr>
        <w:pStyle w:val="Predeterminado"/>
        <w:bidi w:val="0"/>
      </w:pPr>
      <w:r>
        <w:rPr>
          <w:rFonts w:cs="Arial Unicode MS" w:eastAsia="Arial Unicode MS"/>
          <w:rtl w:val="0"/>
        </w:rPr>
        <w:t>gerund</w:t>
      </w:r>
    </w:p>
  </w:comment>
  <w:comment w:id="16" w:author="Claudia Santos" w:date="2024-10-14T19:49:52Z">
    <w:p w14:paraId="1112000F">
      <w:pPr>
        <w:pStyle w:val="Predeterminado"/>
        <w:bidi w:val="0"/>
      </w:pPr>
    </w:p>
    <w:p w14:paraId="11120010">
      <w:pPr>
        <w:pStyle w:val="Predeterminado"/>
        <w:bidi w:val="0"/>
      </w:pPr>
      <w:r>
        <w:rPr>
          <w:rFonts w:cs="Arial Unicode MS" w:eastAsia="Arial Unicode MS"/>
          <w:rtl w:val="0"/>
        </w:rPr>
        <w:t>Por lo que no creo que el uso de estas herramientas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</w:rPr>
        <w:t>(haya servido de algo jaja ?)</w:t>
      </w:r>
    </w:p>
  </w:comment>
  <w:comment w:id="24" w:author="Claudia Santos" w:date="2024-10-14T19:51:16Z">
    <w:p w14:paraId="11120011">
      <w:pPr>
        <w:pStyle w:val="Predeterminado"/>
        <w:bidi w:val="0"/>
      </w:pPr>
    </w:p>
    <w:p w14:paraId="11120012">
      <w:pPr>
        <w:pStyle w:val="Predeterminado"/>
        <w:bidi w:val="0"/>
      </w:pPr>
      <w:r>
        <w:rPr>
          <w:rFonts w:cs="Arial Unicode MS" w:eastAsia="Arial Unicode MS"/>
          <w:rtl w:val="0"/>
        </w:rPr>
        <w:t>Y el aumento de rigor, unifica nuestra forma de exponer argumentos, por lo que se homogeneiza el estilo, no? Jaja o sea siento que va por ah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pero que podr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estar explicito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paraIdParent="11120000" w15:done="0"/>
  <w15:commentEx w15:paraId="11120004" w15:done="0"/>
  <w15:commentEx w15:paraId="11120006" w15:done="0"/>
  <w15:commentEx w15:paraId="11120008" w15:done="0"/>
  <w15:commentEx w15:paraId="1112000A" w15:paraIdParent="11120008" w15:done="0"/>
  <w15:commentEx w15:paraId="1112000C" w15:done="0"/>
  <w15:commentEx w15:paraId="1112000E" w15:done="0"/>
  <w15:commentEx w15:paraId="11120010" w15:done="0"/>
  <w15:commentEx w15:paraId="11120012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Cuerpo"/>
        <w:spacing w:line="480" w:lineRule="auto"/>
        <w:jc w:val="both"/>
      </w:pPr>
      <w:r>
        <w:rPr>
          <w:rStyle w:val="Ninguno"/>
          <w:sz w:val="20"/>
          <w:szCs w:val="20"/>
          <w:shd w:val="clear" w:color="auto" w:fill="ffffff"/>
          <w:vertAlign w:val="superscript"/>
        </w:rPr>
        <w:footnoteRef/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Recordemos que el software de modelado de temas que us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 xml:space="preserve">é 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califica los temas del 0 al 1, que se puede interpretar como de 0% al 100%, por lo que 0.55 ser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í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a lo mismo 55%.</w:t>
      </w:r>
    </w:p>
  </w:footnote>
  <w:footnote w:id="2">
    <w:p>
      <w:pPr>
        <w:pStyle w:val="Cuerpo"/>
        <w:spacing w:line="480" w:lineRule="auto"/>
        <w:jc w:val="both"/>
      </w:pPr>
      <w:r>
        <w:rPr>
          <w:rStyle w:val="Ninguno"/>
          <w:sz w:val="20"/>
          <w:szCs w:val="20"/>
          <w:shd w:val="clear" w:color="auto" w:fill="ffffff"/>
          <w:vertAlign w:val="superscript"/>
        </w:rPr>
        <w:footnoteRef/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 xml:space="preserve"> QuillBot fue lanzado en el 2017, por lo que no es el culpable de esta homogeneizaci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ó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n, mientras que Grammarly fue lanzado en el 2009, haci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é</w:t>
      </w:r>
      <w:r>
        <w:rPr>
          <w:rStyle w:val="Ninguno"/>
          <w:sz w:val="20"/>
          <w:szCs w:val="20"/>
          <w:shd w:val="clear" w:color="auto" w:fill="ffffff"/>
          <w:rtl w:val="0"/>
          <w:lang w:val="it-IT"/>
        </w:rPr>
        <w:t>ndolo un candidato m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á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s probable</w:t>
      </w:r>
      <w:r>
        <w:rPr>
          <w:rStyle w:val="Ninguno"/>
          <w:sz w:val="20"/>
          <w:szCs w:val="20"/>
          <w:shd w:val="clear" w:color="auto" w:fill="ffffff"/>
          <w:rtl w:val="0"/>
        </w:rPr>
        <w:t>.</w:t>
      </w:r>
    </w:p>
  </w:footnote>
  <w:footnote w:id="3">
    <w:p>
      <w:pPr>
        <w:pStyle w:val="Cuerpo"/>
        <w:spacing w:line="480" w:lineRule="auto"/>
        <w:jc w:val="both"/>
      </w:pPr>
      <w:r>
        <w:rPr>
          <w:rStyle w:val="Ninguno"/>
          <w:sz w:val="20"/>
          <w:szCs w:val="20"/>
          <w:shd w:val="clear" w:color="auto" w:fill="ffffff"/>
          <w:vertAlign w:val="superscript"/>
        </w:rPr>
        <w:footnoteRef/>
      </w:r>
      <w:r>
        <w:rPr>
          <w:rStyle w:val="Ninguno"/>
          <w:sz w:val="20"/>
          <w:szCs w:val="20"/>
          <w:shd w:val="clear" w:color="auto" w:fill="ffffff"/>
          <w:rtl w:val="0"/>
        </w:rPr>
        <w:t xml:space="preserve"> Ser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 xml:space="preserve">á 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interesante ver c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ó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mo, con las innovaciones recientes en modelos extensos de lenguaje (</w:t>
      </w:r>
      <w:r>
        <w:rPr>
          <w:rStyle w:val="Ninguno"/>
          <w:i w:val="1"/>
          <w:iCs w:val="1"/>
          <w:sz w:val="20"/>
          <w:szCs w:val="20"/>
          <w:shd w:val="clear" w:color="auto" w:fill="ffffff"/>
          <w:rtl w:val="0"/>
          <w:lang w:val="en-US"/>
        </w:rPr>
        <w:t>large language models</w:t>
      </w:r>
      <w:r>
        <w:rPr>
          <w:rStyle w:val="Ninguno"/>
          <w:sz w:val="20"/>
          <w:szCs w:val="20"/>
          <w:shd w:val="clear" w:color="auto" w:fill="ffffff"/>
          <w:rtl w:val="0"/>
        </w:rPr>
        <w:t>), evoluciona la homogeneizaci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ó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n en el estilo. Predigo que en los pr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ó</w:t>
      </w:r>
      <w:r>
        <w:rPr>
          <w:rStyle w:val="Ninguno"/>
          <w:sz w:val="20"/>
          <w:szCs w:val="20"/>
          <w:shd w:val="clear" w:color="auto" w:fill="ffffff"/>
          <w:rtl w:val="0"/>
          <w:lang w:val="pt-PT"/>
        </w:rPr>
        <w:t>ximos a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ñ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os s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 xml:space="preserve">í </w:t>
      </w:r>
      <w:r>
        <w:rPr>
          <w:rStyle w:val="Ninguno"/>
          <w:sz w:val="20"/>
          <w:szCs w:val="20"/>
          <w:shd w:val="clear" w:color="auto" w:fill="ffffff"/>
          <w:rtl w:val="0"/>
          <w:lang w:val="es-ES_tradnl"/>
        </w:rPr>
        <w:t>va a haber una homogeneizaci</w:t>
      </w:r>
      <w:r>
        <w:rPr>
          <w:rStyle w:val="Ninguno"/>
          <w:sz w:val="20"/>
          <w:szCs w:val="20"/>
          <w:shd w:val="clear" w:color="auto" w:fill="ffffff"/>
          <w:rtl w:val="0"/>
          <w:lang w:val="en-US"/>
        </w:rPr>
        <w:t>ó</w:t>
      </w:r>
      <w:r>
        <w:rPr>
          <w:rStyle w:val="Ninguno"/>
          <w:sz w:val="20"/>
          <w:szCs w:val="20"/>
          <w:shd w:val="clear" w:color="auto" w:fill="ffffff"/>
          <w:rtl w:val="0"/>
          <w:lang w:val="pt-PT"/>
        </w:rPr>
        <w:t>n precipitada.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otnotes" Target="footnote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