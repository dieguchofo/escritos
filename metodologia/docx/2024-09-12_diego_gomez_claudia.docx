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1"/>
        <w:spacing w:line="480" w:lineRule="auto"/>
        <w:jc w:val="center"/>
        <w:rPr>
          <w:rStyle w:val="Ninguno"/>
          <w:b w:val="0"/>
          <w:bCs w:val="0"/>
          <w:outline w:val="0"/>
          <w:color w:val="000000"/>
          <w:sz w:val="24"/>
          <w:szCs w:val="24"/>
          <w:u w:color="000000"/>
          <w:lang w:val="es-ES_tradnl"/>
          <w14:textFill>
            <w14:solidFill>
              <w14:srgbClr w14:val="000000"/>
            </w14:solidFill>
          </w14:textFill>
        </w:rPr>
      </w:pPr>
      <w:r>
        <w:rPr>
          <w:rStyle w:val="Ninguno"/>
          <w:b w:val="0"/>
          <w:bCs w:val="0"/>
          <w:outline w:val="0"/>
          <w:color w:val="000000"/>
          <w:sz w:val="24"/>
          <w:szCs w:val="24"/>
          <w:u w:color="000000"/>
          <w:rtl w:val="0"/>
          <w:lang w:val="es-ES_tradnl"/>
          <w14:textFill>
            <w14:solidFill>
              <w14:srgbClr w14:val="000000"/>
            </w14:solidFill>
          </w14:textFill>
        </w:rPr>
        <w:t>Cap</w:t>
      </w:r>
      <w:r>
        <w:rPr>
          <w:rStyle w:val="Ninguno"/>
          <w:b w:val="0"/>
          <w:bCs w:val="0"/>
          <w:outline w:val="0"/>
          <w:color w:val="000000"/>
          <w:sz w:val="24"/>
          <w:szCs w:val="24"/>
          <w:u w:color="000000"/>
          <w:rtl w:val="0"/>
          <w:lang w:val="es-ES_tradnl"/>
          <w14:textFill>
            <w14:solidFill>
              <w14:srgbClr w14:val="000000"/>
            </w14:solidFill>
          </w14:textFill>
        </w:rPr>
        <w:t>í</w:t>
      </w:r>
      <w:r>
        <w:rPr>
          <w:rStyle w:val="Ninguno"/>
          <w:b w:val="0"/>
          <w:bCs w:val="0"/>
          <w:outline w:val="0"/>
          <w:color w:val="000000"/>
          <w:sz w:val="24"/>
          <w:szCs w:val="24"/>
          <w:u w:color="000000"/>
          <w:rtl w:val="0"/>
          <w:lang w:val="es-ES_tradnl"/>
          <w14:textFill>
            <w14:solidFill>
              <w14:srgbClr w14:val="000000"/>
            </w14:solidFill>
          </w14:textFill>
        </w:rPr>
        <w:t>tulo 1: metodolog</w:t>
      </w:r>
      <w:r>
        <w:rPr>
          <w:rStyle w:val="Ninguno"/>
          <w:b w:val="0"/>
          <w:bCs w:val="0"/>
          <w:outline w:val="0"/>
          <w:color w:val="000000"/>
          <w:sz w:val="24"/>
          <w:szCs w:val="24"/>
          <w:u w:color="000000"/>
          <w:rtl w:val="0"/>
          <w:lang w:val="es-ES_tradnl"/>
          <w14:textFill>
            <w14:solidFill>
              <w14:srgbClr w14:val="000000"/>
            </w14:solidFill>
          </w14:textFill>
        </w:rPr>
        <w:t>í</w:t>
      </w:r>
      <w:r>
        <w:rPr>
          <w:rStyle w:val="Ninguno"/>
          <w:b w:val="0"/>
          <w:bCs w:val="0"/>
          <w:outline w:val="0"/>
          <w:color w:val="000000"/>
          <w:sz w:val="24"/>
          <w:szCs w:val="24"/>
          <w:u w:color="000000"/>
          <w:rtl w:val="0"/>
          <w:lang w:val="es-ES_tradnl"/>
          <w14:textFill>
            <w14:solidFill>
              <w14:srgbClr w14:val="000000"/>
            </w14:solidFill>
          </w14:textFill>
        </w:rPr>
        <w:t>a y resultados</w:t>
        <w:br w:type="textWrapping"/>
      </w:r>
      <w:commentRangeStart w:id="0"/>
    </w:p>
    <w:p>
      <w:pPr>
        <w:pStyle w:val="Body Text"/>
        <w:spacing w:line="480" w:lineRule="auto"/>
        <w:jc w:val="both"/>
      </w:pPr>
      <w:r>
        <w:rPr>
          <w:rStyle w:val="Ninguno"/>
          <w:outline w:val="0"/>
          <w:color w:val="000000"/>
          <w:u w:color="000000"/>
          <w:rtl w:val="0"/>
          <w:lang w:val="es-ES_tradnl"/>
          <w14:textFill>
            <w14:solidFill>
              <w14:srgbClr w14:val="000000"/>
            </w14:solidFill>
          </w14:textFill>
        </w:rPr>
        <w:t>Antes que nada voy a resumir</w:t>
      </w:r>
      <w:commentRangeEnd w:id="0"/>
      <w:r>
        <w:commentReference w:id="0"/>
      </w:r>
      <w:r>
        <w:rPr>
          <w:rStyle w:val="Ninguno"/>
          <w:outline w:val="0"/>
          <w:color w:val="000000"/>
          <w:u w:color="000000"/>
          <w:rtl w:val="0"/>
          <w:lang w:val="es-ES_tradnl"/>
          <w14:textFill>
            <w14:solidFill>
              <w14:srgbClr w14:val="000000"/>
            </w14:solidFill>
          </w14:textFill>
        </w:rPr>
        <w:t xml:space="preserve"> muy r</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pidamente todo lo que aconteci</w:t>
      </w:r>
      <w:r>
        <w:rPr>
          <w:rStyle w:val="Ninguno"/>
          <w:outline w:val="0"/>
          <w:color w:val="000000"/>
          <w:u w:color="000000"/>
          <w:rtl w:val="0"/>
          <w:lang w:val="es-ES_tradnl"/>
          <w14:textFill>
            <w14:solidFill>
              <w14:srgbClr w14:val="000000"/>
            </w14:solidFill>
          </w14:textFill>
        </w:rPr>
        <w:t xml:space="preserve">ó </w:t>
      </w:r>
      <w:r>
        <w:rPr>
          <w:rStyle w:val="Ninguno"/>
          <w:outline w:val="0"/>
          <w:color w:val="000000"/>
          <w:u w:color="000000"/>
          <w:rtl w:val="0"/>
          <w:lang w:val="es-ES_tradnl"/>
          <w14:textFill>
            <w14:solidFill>
              <w14:srgbClr w14:val="000000"/>
            </w14:solidFill>
          </w14:textFill>
        </w:rPr>
        <w:t>durante la investigaci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Descargu</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los PDFs de TESIUNAM, la base de datos de la UNAM que alberga y hace disponibles los trabajos de titulaci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de toda la universidad. Para hacerlo tuve que escribir unos scripts en Python (</w:t>
      </w:r>
      <w:r>
        <w:rPr>
          <w:rStyle w:val="Hyperlink.0"/>
          <w:lang w:val="en-US"/>
        </w:rPr>
        <w:fldChar w:fldCharType="begin" w:fldLock="0"/>
      </w:r>
      <w:r>
        <w:rPr>
          <w:rStyle w:val="Hyperlink.0"/>
          <w:lang w:val="en-US"/>
        </w:rPr>
        <w:instrText xml:space="preserve"> HYPERLINK "https://github.com/diego-g-fonte/crawler%255B%255Es.I.1%255D"</w:instrText>
      </w:r>
      <w:r>
        <w:rPr>
          <w:rStyle w:val="Hyperlink.0"/>
          <w:lang w:val="en-US"/>
        </w:rPr>
        <w:fldChar w:fldCharType="separate" w:fldLock="0"/>
      </w:r>
      <w:r>
        <w:rPr>
          <w:rStyle w:val="Hyperlink.0"/>
          <w:rtl w:val="0"/>
          <w:lang w:val="en-US"/>
        </w:rPr>
        <w:t>https://github.com/diego-g-fonte/crawler</w:t>
      </w:r>
      <w:r>
        <w:rPr/>
        <w:fldChar w:fldCharType="end" w:fldLock="0"/>
      </w:r>
      <w:r>
        <w:rPr>
          <w:rStyle w:val="Ninguno"/>
          <w:outline w:val="0"/>
          <w:color w:val="000000"/>
          <w:u w:color="000000"/>
          <w:rtl w:val="0"/>
          <w:lang w:val="es-ES_tradnl"/>
          <w14:textFill>
            <w14:solidFill>
              <w14:srgbClr w14:val="000000"/>
            </w14:solidFill>
          </w14:textFill>
        </w:rPr>
        <w:t>),</w:t>
      </w:r>
      <w:r>
        <w:rPr>
          <w:rStyle w:val="Ninguno"/>
          <w:outline w:val="0"/>
          <w:color w:val="000000"/>
          <w:u w:val="single" w:color="000000"/>
          <w:vertAlign w:val="superscript"/>
          <w:lang w:val="es-ES_tradnl"/>
          <w14:textFill>
            <w14:solidFill>
              <w14:srgbClr w14:val="000000"/>
            </w14:solidFill>
          </w14:textFill>
        </w:rPr>
        <w:footnoteReference w:id="1"/>
      </w:r>
      <w:r>
        <w:rPr>
          <w:rStyle w:val="Ninguno"/>
          <w:outline w:val="0"/>
          <w:color w:val="000000"/>
          <w:u w:color="000000"/>
          <w:rtl w:val="0"/>
          <w:lang w:val="es-ES_tradnl"/>
          <w14:textFill>
            <w14:solidFill>
              <w14:srgbClr w14:val="000000"/>
            </w14:solidFill>
          </w14:textFill>
        </w:rPr>
        <w:t xml:space="preserve"> que descargan todos los PDFs de todas las p</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ginas de resultados de cualquier b</w:t>
      </w:r>
      <w:r>
        <w:rPr>
          <w:rStyle w:val="Ninguno"/>
          <w:outline w:val="0"/>
          <w:color w:val="000000"/>
          <w:u w:color="000000"/>
          <w:rtl w:val="0"/>
          <w:lang w:val="es-ES_tradnl"/>
          <w14:textFill>
            <w14:solidFill>
              <w14:srgbClr w14:val="000000"/>
            </w14:solidFill>
          </w14:textFill>
        </w:rPr>
        <w:t>ú</w:t>
      </w:r>
      <w:r>
        <w:rPr>
          <w:rStyle w:val="Ninguno"/>
          <w:outline w:val="0"/>
          <w:color w:val="000000"/>
          <w:u w:color="000000"/>
          <w:rtl w:val="0"/>
          <w:lang w:val="es-ES_tradnl"/>
          <w14:textFill>
            <w14:solidFill>
              <w14:srgbClr w14:val="000000"/>
            </w14:solidFill>
          </w14:textFill>
        </w:rPr>
        <w:t>squeda en TESIUNAM, adem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s de producir un documento JSON con los metadatos de dichos resultados (nombre de lx autorx, t</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tulo, a</w:t>
      </w:r>
      <w:r>
        <w:rPr>
          <w:rStyle w:val="Ninguno"/>
          <w:outline w:val="0"/>
          <w:color w:val="000000"/>
          <w:u w:color="000000"/>
          <w:rtl w:val="0"/>
          <w:lang w:val="es-ES_tradnl"/>
          <w14:textFill>
            <w14:solidFill>
              <w14:srgbClr w14:val="000000"/>
            </w14:solidFill>
          </w14:textFill>
        </w:rPr>
        <w:t>ñ</w:t>
      </w:r>
      <w:r>
        <w:rPr>
          <w:rStyle w:val="Ninguno"/>
          <w:outline w:val="0"/>
          <w:color w:val="000000"/>
          <w:u w:color="000000"/>
          <w:rtl w:val="0"/>
          <w:lang w:val="es-ES_tradnl"/>
          <w14:textFill>
            <w14:solidFill>
              <w14:srgbClr w14:val="000000"/>
            </w14:solidFill>
          </w14:textFill>
        </w:rPr>
        <w:t>o de publicaci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y n</w:t>
      </w:r>
      <w:r>
        <w:rPr>
          <w:rStyle w:val="Ninguno"/>
          <w:outline w:val="0"/>
          <w:color w:val="000000"/>
          <w:u w:color="000000"/>
          <w:rtl w:val="0"/>
          <w:lang w:val="es-ES_tradnl"/>
          <w14:textFill>
            <w14:solidFill>
              <w14:srgbClr w14:val="000000"/>
            </w14:solidFill>
          </w14:textFill>
        </w:rPr>
        <w:t>ú</w:t>
      </w:r>
      <w:r>
        <w:rPr>
          <w:rStyle w:val="Ninguno"/>
          <w:outline w:val="0"/>
          <w:color w:val="000000"/>
          <w:u w:color="000000"/>
          <w:rtl w:val="0"/>
          <w:lang w:val="es-ES_tradnl"/>
          <w14:textFill>
            <w14:solidFill>
              <w14:srgbClr w14:val="000000"/>
            </w14:solidFill>
          </w14:textFill>
        </w:rPr>
        <w:t>mero de identificaci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del PDF asignado por TESIUNAM).</w:t>
      </w:r>
    </w:p>
    <w:p>
      <w:pPr>
        <w:pStyle w:val="Body Text"/>
        <w:spacing w:line="480" w:lineRule="auto"/>
        <w:jc w:val="both"/>
        <w:rPr>
          <w:lang w:val="es-ES_tradnl"/>
        </w:rPr>
      </w:pPr>
      <w:r>
        <w:rPr>
          <w:rStyle w:val="Ninguno"/>
          <w:outline w:val="0"/>
          <w:color w:val="000000"/>
          <w:u w:color="000000"/>
          <w:rtl w:val="0"/>
          <w:lang w:val="es-ES_tradnl"/>
          <w14:textFill>
            <w14:solidFill>
              <w14:srgbClr w14:val="000000"/>
            </w14:solidFill>
          </w14:textFill>
        </w:rPr>
        <w:tab/>
        <w:t>Para cuantificar el estilo us</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una estrategia utilizada en los estudios de atribuci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autoral que est</w:t>
      </w:r>
      <w:r>
        <w:rPr>
          <w:rStyle w:val="Ninguno"/>
          <w:outline w:val="0"/>
          <w:color w:val="000000"/>
          <w:u w:color="000000"/>
          <w:rtl w:val="0"/>
          <w:lang w:val="es-ES_tradnl"/>
          <w14:textFill>
            <w14:solidFill>
              <w14:srgbClr w14:val="000000"/>
            </w14:solidFill>
          </w14:textFill>
        </w:rPr>
        <w:t xml:space="preserve">á </w:t>
      </w:r>
      <w:r>
        <w:rPr>
          <w:rStyle w:val="Ninguno"/>
          <w:outline w:val="0"/>
          <w:color w:val="000000"/>
          <w:u w:color="000000"/>
          <w:rtl w:val="0"/>
          <w:lang w:val="es-ES_tradnl"/>
          <w14:textFill>
            <w14:solidFill>
              <w14:srgbClr w14:val="000000"/>
            </w14:solidFill>
          </w14:textFill>
        </w:rPr>
        <w:t>basada en las frecuencias relativas de las palabras. Frecuencia relativa s</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lo quiere decir que del 100% de las palabras de un texto, X% es la palabra de", Y% es la palabra "la", etc</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tera. Por ejemplo, en la tesina titulada "El g</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nero polic</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aco y el g</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 xml:space="preserve">tico dentro de </w:t>
      </w:r>
      <w:r>
        <w:rPr>
          <w:rStyle w:val="Ninguno"/>
          <w:i w:val="1"/>
          <w:iCs w:val="1"/>
          <w:outline w:val="0"/>
          <w:color w:val="000000"/>
          <w:u w:color="000000"/>
          <w:rtl w:val="0"/>
          <w:lang w:val="es-ES_tradnl"/>
          <w14:textFill>
            <w14:solidFill>
              <w14:srgbClr w14:val="000000"/>
            </w14:solidFill>
          </w14:textFill>
        </w:rPr>
        <w:t>The Virgin Suicides</w:t>
      </w:r>
      <w:r>
        <w:rPr>
          <w:rStyle w:val="Ninguno"/>
          <w:outline w:val="0"/>
          <w:color w:val="000000"/>
          <w:u w:color="000000"/>
          <w:rtl w:val="0"/>
          <w:lang w:val="es-ES_tradnl"/>
          <w14:textFill>
            <w14:solidFill>
              <w14:srgbClr w14:val="000000"/>
            </w14:solidFill>
          </w14:textFill>
        </w:rPr>
        <w:t xml:space="preserve"> de Jeffrey Eugenides", la palabra "de" conforma el 4.16% de las palabras, "la" el 3.29%, </w:t>
      </w:r>
      <w:commentRangeStart w:id="1"/>
      <w:r>
        <w:rPr>
          <w:rStyle w:val="Ninguno"/>
          <w:outline w:val="0"/>
          <w:color w:val="000000"/>
          <w:u w:color="000000"/>
          <w:rtl w:val="0"/>
          <w:lang w:val="es-ES_tradnl"/>
          <w14:textFill>
            <w14:solidFill>
              <w14:srgbClr w14:val="000000"/>
            </w14:solidFill>
          </w14:textFill>
        </w:rPr>
        <w:t>etc</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tera</w:t>
      </w:r>
      <w:commentRangeEnd w:id="1"/>
      <w:r>
        <w:commentReference w:id="1"/>
      </w:r>
      <w:r>
        <w:rPr>
          <w:rStyle w:val="Ninguno"/>
          <w:outline w:val="0"/>
          <w:color w:val="000000"/>
          <w:u w:color="000000"/>
          <w:rtl w:val="0"/>
          <w:lang w:val="es-ES_tradnl"/>
          <w14:textFill>
            <w14:solidFill>
              <w14:srgbClr w14:val="000000"/>
            </w14:solidFill>
          </w14:textFill>
        </w:rPr>
        <w:t>. Gener</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una tabla con las 150 palabras 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s comunes en todos los trabajos de titulaci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y su frecuencia relativa en cada uno. En estilometr</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 las frecuencias relativas de las palabras 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s comunes son lo que conforma el estilo de un texto. Como escribe Matthew Jockers en su cap</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tulo "Style":</w:t>
      </w:r>
    </w:p>
    <w:p>
      <w:pPr>
        <w:pStyle w:val="Body Text"/>
        <w:spacing w:after="0" w:line="480" w:lineRule="auto"/>
        <w:ind w:left="720" w:firstLine="0"/>
        <w:jc w:val="both"/>
      </w:pPr>
      <w:r>
        <w:rPr>
          <w:rStyle w:val="Ninguno"/>
          <w:rtl w:val="0"/>
          <w:lang w:val="en-US"/>
        </w:rPr>
        <w:t>The working assumption of all such investigation is that writers have distinct and detectabale stylistic habits, or "tics."</w:t>
      </w:r>
    </w:p>
    <w:p>
      <w:pPr>
        <w:pStyle w:val="Body Text"/>
        <w:spacing w:after="0" w:line="480" w:lineRule="auto"/>
        <w:ind w:left="720" w:firstLine="0"/>
        <w:jc w:val="both"/>
      </w:pPr>
      <w:r>
        <w:rPr>
          <w:rStyle w:val="Ninguno"/>
          <w:rtl w:val="0"/>
          <w:lang w:val="en-US"/>
        </w:rPr>
        <w:t>. . .</w:t>
      </w:r>
    </w:p>
    <w:p>
      <w:pPr>
        <w:pStyle w:val="Body Text"/>
        <w:spacing w:after="0" w:line="480" w:lineRule="auto"/>
        <w:ind w:left="720" w:firstLine="0"/>
        <w:jc w:val="both"/>
      </w:pPr>
      <w:r>
        <w:rPr>
          <w:rStyle w:val="Ninguno"/>
          <w:rtl w:val="0"/>
          <w:lang w:val="en-US"/>
        </w:rPr>
        <w:t>It is exactly these subtle "features" (pronouns, articles, conjunctions, and the like), however, that authorship and stylometry researchers have discovered to be the most telling when it comes to revealing an author's individual style.</w:t>
      </w:r>
    </w:p>
    <w:p>
      <w:pPr>
        <w:pStyle w:val="Body Text"/>
        <w:spacing w:after="0" w:line="480" w:lineRule="auto"/>
        <w:ind w:left="720" w:firstLine="0"/>
        <w:jc w:val="both"/>
      </w:pPr>
      <w:r>
        <w:rPr>
          <w:rStyle w:val="Ninguno"/>
          <w:rtl w:val="0"/>
          <w:lang w:val="en-US"/>
        </w:rPr>
        <w:t>. . .</w:t>
      </w:r>
    </w:p>
    <w:p>
      <w:pPr>
        <w:pStyle w:val="Body Text"/>
        <w:spacing w:after="0" w:line="480" w:lineRule="auto"/>
        <w:ind w:left="720" w:firstLine="0"/>
        <w:jc w:val="both"/>
      </w:pPr>
      <w:r>
        <w:rPr>
          <w:rStyle w:val="Ninguno"/>
          <w:rtl w:val="0"/>
          <w:lang w:val="en-US"/>
        </w:rPr>
        <w:t>There are many ways in which a feature set may be derived, but the growing consensus is that the analysis of high-frequency words (mostly function, or closed-class, words) or n-grams,</w:t>
      </w:r>
      <w:r>
        <w:rPr>
          <w:rStyle w:val="Footnote Anchor"/>
        </w:rPr>
        <w:footnoteReference w:id="2"/>
      </w:r>
      <w:r>
        <w:rPr>
          <w:rStyle w:val="Ninguno"/>
          <w:rtl w:val="0"/>
          <w:lang w:val="en-US"/>
        </w:rPr>
        <w:t xml:space="preserve"> or both, provides the most consistently reliable results in authorship attribution problems. (Jockers 63-4)</w:t>
      </w:r>
    </w:p>
    <w:p>
      <w:pPr>
        <w:pStyle w:val="Body Text"/>
        <w:spacing w:line="480" w:lineRule="auto"/>
        <w:jc w:val="both"/>
        <w:rPr>
          <w:lang w:val="es-ES_tradnl"/>
        </w:rPr>
      </w:pPr>
      <w:r>
        <w:rPr>
          <w:rStyle w:val="Ninguno"/>
          <w:outline w:val="0"/>
          <w:color w:val="000000"/>
          <w:u w:color="000000"/>
          <w:rtl w:val="0"/>
          <w:lang w:val="es-ES_tradnl"/>
          <w14:textFill>
            <w14:solidFill>
              <w14:srgbClr w14:val="000000"/>
            </w14:solidFill>
          </w14:textFill>
        </w:rPr>
        <w:t>Ya teniendo la tabla con las frecuencias relativas, us</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una funci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("dist" en R</w:t>
      </w:r>
      <w:r>
        <w:rPr>
          <w:rStyle w:val="Ninguno"/>
          <w:outline w:val="0"/>
          <w:color w:val="000000"/>
          <w:u w:color="000000"/>
          <w:vertAlign w:val="superscript"/>
          <w:lang w:val="es-ES_tradnl"/>
          <w14:textFill>
            <w14:solidFill>
              <w14:srgbClr w14:val="000000"/>
            </w14:solidFill>
          </w14:textFill>
        </w:rPr>
        <w:footnoteReference w:id="3"/>
      </w:r>
      <w:r>
        <w:rPr>
          <w:rStyle w:val="Ninguno"/>
          <w:outline w:val="0"/>
          <w:color w:val="000000"/>
          <w:u w:color="000000"/>
          <w:rtl w:val="0"/>
          <w:lang w:val="es-ES_tradnl"/>
          <w14:textFill>
            <w14:solidFill>
              <w14:srgbClr w14:val="000000"/>
            </w14:solidFill>
          </w14:textFill>
        </w:rPr>
        <w:t>) que crea un espacio multidimensional (en este caso de 150 dimensiones) y coloca un punto por cada trabajo de titulaci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en ese espacio. Es 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s f</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cil pensar en un espacio de dos dimensiones en el que el eje X es la frecuencia relativa de la palabra "de", y el eje Y la de la palabra "la". Dentro de este espacio, el trabajo "El g</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nero polic</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aco " se convertir</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 en un punto con las coordenadas (4.16, 3.29). Otro trabajo de titulaci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por ejemplo "P</w:t>
      </w:r>
      <w:commentRangeStart w:id="2"/>
      <w:r>
        <w:rPr>
          <w:rStyle w:val="Ninguno"/>
          <w:outline w:val="0"/>
          <w:color w:val="000000"/>
          <w:u w:color="000000"/>
          <w:rtl w:val="0"/>
          <w:lang w:val="es-ES_tradnl"/>
          <w14:textFill>
            <w14:solidFill>
              <w14:srgbClr w14:val="000000"/>
            </w14:solidFill>
          </w14:textFill>
        </w:rPr>
        <w:t>ropuesta de leccione</w:t>
      </w:r>
      <w:commentRangeEnd w:id="2"/>
      <w:r>
        <w:commentReference w:id="2"/>
      </w:r>
      <w:r>
        <w:rPr>
          <w:rStyle w:val="Ninguno"/>
          <w:outline w:val="0"/>
          <w:color w:val="000000"/>
          <w:u w:color="000000"/>
          <w:rtl w:val="0"/>
          <w:lang w:val="es-ES_tradnl"/>
          <w14:textFill>
            <w14:solidFill>
              <w14:srgbClr w14:val="000000"/>
            </w14:solidFill>
          </w14:textFill>
        </w:rPr>
        <w:t>s-muestra para la ense</w:t>
      </w:r>
      <w:r>
        <w:rPr>
          <w:rStyle w:val="Ninguno"/>
          <w:outline w:val="0"/>
          <w:color w:val="000000"/>
          <w:u w:color="000000"/>
          <w:rtl w:val="0"/>
          <w:lang w:val="es-ES_tradnl"/>
          <w14:textFill>
            <w14:solidFill>
              <w14:srgbClr w14:val="000000"/>
            </w14:solidFill>
          </w14:textFill>
        </w:rPr>
        <w:t>ñ</w:t>
      </w:r>
      <w:r>
        <w:rPr>
          <w:rStyle w:val="Ninguno"/>
          <w:outline w:val="0"/>
          <w:color w:val="000000"/>
          <w:u w:color="000000"/>
          <w:rtl w:val="0"/>
          <w:lang w:val="es-ES_tradnl"/>
          <w14:textFill>
            <w14:solidFill>
              <w14:srgbClr w14:val="000000"/>
            </w14:solidFill>
          </w14:textFill>
        </w:rPr>
        <w:t>anza de la comprensi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de lectura en ingl</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s en el marco de la ENA</w:t>
      </w:r>
      <w:del w:id="3" w:date="2024-10-14T14:18:47Z" w:author="Claudia Santos">
        <w:r>
          <w:rPr>
            <w:rStyle w:val="Ninguno"/>
            <w:outline w:val="0"/>
            <w:color w:val="000000"/>
            <w:u w:color="000000"/>
            <w:rtl w:val="0"/>
            <w:lang w:val="es-ES_tradnl"/>
            <w14:textFill>
              <w14:solidFill>
                <w14:srgbClr w14:val="000000"/>
              </w14:solidFill>
            </w14:textFill>
          </w:rPr>
          <w:delText>"</w:delText>
        </w:r>
      </w:del>
      <w:commentRangeStart w:id="4"/>
      <w:r>
        <w:rPr>
          <w:rStyle w:val="Ninguno"/>
          <w:outline w:val="0"/>
          <w:color w:val="000000"/>
          <w:u w:color="000000"/>
          <w:rtl w:val="0"/>
          <w:lang w:val="es-ES_tradnl"/>
          <w14:textFill>
            <w14:solidFill>
              <w14:srgbClr w14:val="000000"/>
            </w14:solidFill>
          </w14:textFill>
        </w:rPr>
        <w:t xml:space="preserve">, </w:t>
      </w:r>
      <w:commentRangeEnd w:id="4"/>
      <w:r>
        <w:commentReference w:id="4"/>
      </w:r>
      <w:r>
        <w:rPr>
          <w:rStyle w:val="Ninguno"/>
          <w:outline w:val="0"/>
          <w:color w:val="000000"/>
          <w:u w:color="000000"/>
          <w:rtl w:val="0"/>
          <w:lang w:val="es-ES_tradnl"/>
          <w14:textFill>
            <w14:solidFill>
              <w14:srgbClr w14:val="000000"/>
            </w14:solidFill>
          </w14:textFill>
        </w:rPr>
        <w:t>tendr</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 las coordenadas (7.11, 4.01). Podemos trazar una l</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nea entre esos dos puntos y medir qu</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tan cerca o lejos est</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n (en otras palabras, qu</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tan similares o diferentes son). La computadora puede hacer ese mismo proceso en 150 dimensiones y calcular las distancias entre todos los puntos. Finalmente, gener</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una gr</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fica que visualiza el promedio de las distancias entre los trabajos de titulaci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 xml:space="preserve">n publicados </w:t>
      </w:r>
      <w:commentRangeStart w:id="5"/>
      <w:r>
        <w:rPr>
          <w:rStyle w:val="Ninguno"/>
          <w:outline w:val="0"/>
          <w:color w:val="000000"/>
          <w:u w:color="000000"/>
          <w:rtl w:val="0"/>
          <w:lang w:val="es-ES_tradnl"/>
          <w14:textFill>
            <w14:solidFill>
              <w14:srgbClr w14:val="000000"/>
            </w14:solidFill>
          </w14:textFill>
        </w:rPr>
        <w:t xml:space="preserve">en un </w:t>
      </w:r>
      <w:commentRangeEnd w:id="5"/>
      <w:r>
        <w:commentReference w:id="5"/>
      </w:r>
      <w:r>
        <w:rPr>
          <w:rStyle w:val="Ninguno"/>
          <w:outline w:val="0"/>
          <w:color w:val="000000"/>
          <w:u w:color="000000"/>
          <w:rtl w:val="0"/>
          <w:lang w:val="es-ES_tradnl"/>
          <w14:textFill>
            <w14:solidFill>
              <w14:srgbClr w14:val="000000"/>
            </w14:solidFill>
          </w14:textFill>
        </w:rPr>
        <w:t>a</w:t>
      </w:r>
      <w:r>
        <w:rPr>
          <w:rStyle w:val="Ninguno"/>
          <w:outline w:val="0"/>
          <w:color w:val="000000"/>
          <w:u w:color="000000"/>
          <w:rtl w:val="0"/>
          <w:lang w:val="es-ES_tradnl"/>
          <w14:textFill>
            <w14:solidFill>
              <w14:srgbClr w14:val="000000"/>
            </w14:solidFill>
          </w14:textFill>
        </w:rPr>
        <w:t>ñ</w:t>
      </w:r>
      <w:r>
        <w:rPr>
          <w:rStyle w:val="Ninguno"/>
          <w:outline w:val="0"/>
          <w:color w:val="000000"/>
          <w:u w:color="000000"/>
          <w:rtl w:val="0"/>
          <w:lang w:val="es-ES_tradnl"/>
          <w14:textFill>
            <w14:solidFill>
              <w14:srgbClr w14:val="000000"/>
            </w14:solidFill>
          </w14:textFill>
        </w:rPr>
        <w:t>o, de los a</w:t>
      </w:r>
      <w:r>
        <w:rPr>
          <w:rStyle w:val="Ninguno"/>
          <w:outline w:val="0"/>
          <w:color w:val="000000"/>
          <w:u w:color="000000"/>
          <w:rtl w:val="0"/>
          <w:lang w:val="es-ES_tradnl"/>
          <w14:textFill>
            <w14:solidFill>
              <w14:srgbClr w14:val="000000"/>
            </w14:solidFill>
          </w14:textFill>
        </w:rPr>
        <w:t>ñ</w:t>
      </w:r>
      <w:r>
        <w:rPr>
          <w:rStyle w:val="Ninguno"/>
          <w:outline w:val="0"/>
          <w:color w:val="000000"/>
          <w:u w:color="000000"/>
          <w:rtl w:val="0"/>
          <w:lang w:val="es-ES_tradnl"/>
          <w14:textFill>
            <w14:solidFill>
              <w14:srgbClr w14:val="000000"/>
            </w14:solidFill>
          </w14:textFill>
        </w:rPr>
        <w:t xml:space="preserve">os 2006 al 2023. </w:t>
      </w:r>
    </w:p>
    <w:p>
      <w:pPr>
        <w:pStyle w:val="Body Text"/>
        <w:spacing w:line="480" w:lineRule="auto"/>
        <w:jc w:val="both"/>
        <w:rPr>
          <w:lang w:val="es-ES_tradnl"/>
        </w:rPr>
      </w:pPr>
      <w:r>
        <w:rPr>
          <w:rStyle w:val="Ninguno"/>
          <w:outline w:val="0"/>
          <w:color w:val="000000"/>
          <w:u w:color="000000"/>
          <w:rtl w:val="0"/>
          <w:lang w:val="es-ES_tradnl"/>
          <w14:textFill>
            <w14:solidFill>
              <w14:srgbClr w14:val="000000"/>
            </w14:solidFill>
          </w14:textFill>
        </w:rPr>
        <w:tab/>
        <w:t>Para cuantificar los temas utilic</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una t</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cnica llamada modelado de temas. Us</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un programa (MALLET</w:t>
      </w:r>
      <w:r>
        <w:rPr>
          <w:rStyle w:val="Ninguno"/>
          <w:outline w:val="0"/>
          <w:color w:val="000000"/>
          <w:u w:color="000000"/>
          <w:vertAlign w:val="superscript"/>
          <w:lang w:val="es-ES_tradnl"/>
          <w14:textFill>
            <w14:solidFill>
              <w14:srgbClr w14:val="000000"/>
            </w14:solidFill>
          </w14:textFill>
        </w:rPr>
        <w:footnoteReference w:id="4"/>
      </w:r>
      <w:r>
        <w:rPr>
          <w:rStyle w:val="Ninguno"/>
          <w:outline w:val="0"/>
          <w:color w:val="000000"/>
          <w:u w:color="000000"/>
          <w:rtl w:val="0"/>
          <w:lang w:val="es-ES_tradnl"/>
          <w14:textFill>
            <w14:solidFill>
              <w14:srgbClr w14:val="000000"/>
            </w14:solidFill>
          </w14:textFill>
        </w:rPr>
        <w:t>) que, al procesar los textos, produce una tabla con una cantidad X de temas (eleg</w:t>
      </w:r>
      <w:r>
        <w:rPr>
          <w:rStyle w:val="Ninguno"/>
          <w:outline w:val="0"/>
          <w:color w:val="000000"/>
          <w:u w:color="000000"/>
          <w:rtl w:val="0"/>
          <w:lang w:val="es-ES_tradnl"/>
          <w14:textFill>
            <w14:solidFill>
              <w14:srgbClr w14:val="000000"/>
            </w14:solidFill>
          </w14:textFill>
        </w:rPr>
        <w:t xml:space="preserve">í </w:t>
      </w:r>
      <w:r>
        <w:rPr>
          <w:rStyle w:val="Ninguno"/>
          <w:outline w:val="0"/>
          <w:color w:val="000000"/>
          <w:u w:color="000000"/>
          <w:rtl w:val="0"/>
          <w:lang w:val="es-ES_tradnl"/>
          <w14:textFill>
            <w14:solidFill>
              <w14:srgbClr w14:val="000000"/>
            </w14:solidFill>
          </w14:textFill>
        </w:rPr>
        <w:t>50) y la cantidad de ese tema que tiene cada texto. Lo podemos pensar como que cada texto tiene un 100% de</w:t>
      </w:r>
      <w:r>
        <w:rPr>
          <w:rStyle w:val="Ninguno"/>
          <w:outline w:val="0"/>
          <w:color w:val="000000"/>
          <w:u w:color="000000"/>
          <w:rtl w:val="0"/>
          <w:lang w:val="es-ES_tradnl"/>
          <w14:textFill>
            <w14:solidFill>
              <w14:srgbClr w14:val="000000"/>
            </w14:solidFill>
          </w14:textFill>
        </w:rPr>
        <w:t xml:space="preserve"> </w:t>
      </w:r>
      <w:r>
        <w:rPr>
          <w:rtl w:val="0"/>
          <w:lang w:val="es-ES_tradnl"/>
        </w:rPr>
        <w:t>"</w:t>
      </w:r>
      <w:r>
        <w:rPr>
          <w:rStyle w:val="Ninguno"/>
          <w:outline w:val="0"/>
          <w:color w:val="000000"/>
          <w:u w:color="000000"/>
          <w:rtl w:val="0"/>
          <w:lang w:val="es-ES_tradnl"/>
          <w14:textFill>
            <w14:solidFill>
              <w14:srgbClr w14:val="000000"/>
            </w14:solidFill>
          </w14:textFill>
        </w:rPr>
        <w:t>tema", del cual 50% puede ser Jane Austen, 25% narratolog</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 etc</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tera. Con esa tabla us</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el mismo m</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todo que con la tabla de frecuencias relativas y gener</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 xml:space="preserve">una tabla similar que </w:t>
      </w:r>
      <w:commentRangeStart w:id="6"/>
      <w:r>
        <w:rPr>
          <w:rStyle w:val="Ninguno"/>
          <w:outline w:val="0"/>
          <w:color w:val="000000"/>
          <w:u w:color="000000"/>
          <w:rtl w:val="0"/>
          <w:lang w:val="es-ES_tradnl"/>
          <w14:textFill>
            <w14:solidFill>
              <w14:srgbClr w14:val="000000"/>
            </w14:solidFill>
          </w14:textFill>
        </w:rPr>
        <w:t>visualiza</w:t>
      </w:r>
      <w:commentRangeEnd w:id="6"/>
      <w:r>
        <w:commentReference w:id="6"/>
      </w:r>
      <w:r>
        <w:rPr>
          <w:rStyle w:val="Ninguno"/>
          <w:outline w:val="0"/>
          <w:color w:val="000000"/>
          <w:u w:color="000000"/>
          <w:rtl w:val="0"/>
          <w:lang w:val="es-ES_tradnl"/>
          <w14:textFill>
            <w14:solidFill>
              <w14:srgbClr w14:val="000000"/>
            </w14:solidFill>
          </w14:textFill>
        </w:rPr>
        <w:t xml:space="preserve"> el promedio de las distancias entre los trabajos de titulaci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 xml:space="preserve">n, pero </w:t>
      </w:r>
      <w:commentRangeStart w:id="7"/>
      <w:r>
        <w:rPr>
          <w:rStyle w:val="Ninguno"/>
          <w:outline w:val="0"/>
          <w:color w:val="000000"/>
          <w:u w:color="000000"/>
          <w:rtl w:val="0"/>
          <w:lang w:val="es-ES_tradnl"/>
          <w14:textFill>
            <w14:solidFill>
              <w14:srgbClr w14:val="000000"/>
            </w14:solidFill>
          </w14:textFill>
        </w:rPr>
        <w:t>ahora tomando en cuenta los tema</w:t>
      </w:r>
      <w:commentRangeEnd w:id="7"/>
      <w:r>
        <w:commentReference w:id="7"/>
      </w:r>
      <w:r>
        <w:rPr>
          <w:rStyle w:val="Ninguno"/>
          <w:outline w:val="0"/>
          <w:color w:val="000000"/>
          <w:u w:color="000000"/>
          <w:rtl w:val="0"/>
          <w:lang w:val="es-ES_tradnl"/>
          <w14:textFill>
            <w14:solidFill>
              <w14:srgbClr w14:val="000000"/>
            </w14:solidFill>
          </w14:textFill>
        </w:rPr>
        <w:t>s.</w:t>
      </w:r>
    </w:p>
    <w:p>
      <w:pPr>
        <w:pStyle w:val="Body Text"/>
        <w:spacing w:line="480" w:lineRule="auto"/>
        <w:jc w:val="both"/>
        <w:rPr>
          <w:rStyle w:val="Ninguno"/>
          <w:lang w:val="es-ES_tradnl"/>
        </w:rPr>
      </w:pPr>
    </w:p>
    <w:p>
      <w:pPr>
        <w:pStyle w:val="heading 1"/>
        <w:spacing w:line="480" w:lineRule="auto"/>
        <w:jc w:val="both"/>
        <w:rPr>
          <w:lang w:val="es-ES_tradnl"/>
        </w:rPr>
      </w:pPr>
      <w:r>
        <w:rPr>
          <w:rStyle w:val="Ninguno"/>
          <w:b w:val="0"/>
          <w:bCs w:val="0"/>
          <w:outline w:val="0"/>
          <w:color w:val="000000"/>
          <w:sz w:val="24"/>
          <w:szCs w:val="24"/>
          <w:u w:color="000000"/>
          <w:rtl w:val="0"/>
          <w:lang w:val="es-ES_tradnl"/>
          <w14:textFill>
            <w14:solidFill>
              <w14:srgbClr w14:val="000000"/>
            </w14:solidFill>
          </w14:textFill>
        </w:rPr>
        <w:t xml:space="preserve">1. </w:t>
      </w:r>
      <w:r>
        <w:rPr>
          <w:rStyle w:val="Ninguno"/>
          <w:b w:val="0"/>
          <w:bCs w:val="0"/>
          <w:outline w:val="0"/>
          <w:color w:val="000000"/>
          <w:sz w:val="24"/>
          <w:szCs w:val="24"/>
          <w:u w:color="000000"/>
          <w:rtl w:val="0"/>
          <w:lang w:val="es-ES_tradnl"/>
          <w14:textFill>
            <w14:solidFill>
              <w14:srgbClr w14:val="000000"/>
            </w14:solidFill>
          </w14:textFill>
        </w:rPr>
        <w:t>¿</w:t>
      </w:r>
      <w:r>
        <w:rPr>
          <w:rStyle w:val="Ninguno"/>
          <w:b w:val="0"/>
          <w:bCs w:val="0"/>
          <w:outline w:val="0"/>
          <w:color w:val="000000"/>
          <w:sz w:val="24"/>
          <w:szCs w:val="24"/>
          <w:u w:color="000000"/>
          <w:rtl w:val="0"/>
          <w:lang w:val="es-ES_tradnl"/>
          <w14:textFill>
            <w14:solidFill>
              <w14:srgbClr w14:val="000000"/>
            </w14:solidFill>
          </w14:textFill>
        </w:rPr>
        <w:t>C</w:t>
      </w:r>
      <w:r>
        <w:rPr>
          <w:rStyle w:val="Ninguno"/>
          <w:b w:val="0"/>
          <w:bCs w:val="0"/>
          <w:outline w:val="0"/>
          <w:color w:val="000000"/>
          <w:sz w:val="24"/>
          <w:szCs w:val="24"/>
          <w:u w:color="000000"/>
          <w:rtl w:val="0"/>
          <w:lang w:val="es-ES_tradnl"/>
          <w14:textFill>
            <w14:solidFill>
              <w14:srgbClr w14:val="000000"/>
            </w14:solidFill>
          </w14:textFill>
        </w:rPr>
        <w:t>ó</w:t>
      </w:r>
      <w:r>
        <w:rPr>
          <w:rStyle w:val="Ninguno"/>
          <w:b w:val="0"/>
          <w:bCs w:val="0"/>
          <w:outline w:val="0"/>
          <w:color w:val="000000"/>
          <w:sz w:val="24"/>
          <w:szCs w:val="24"/>
          <w:u w:color="000000"/>
          <w:rtl w:val="0"/>
          <w:lang w:val="es-ES_tradnl"/>
          <w14:textFill>
            <w14:solidFill>
              <w14:srgbClr w14:val="000000"/>
            </w14:solidFill>
          </w14:textFill>
        </w:rPr>
        <w:t>mo consegu</w:t>
      </w:r>
      <w:r>
        <w:rPr>
          <w:rStyle w:val="Ninguno"/>
          <w:b w:val="0"/>
          <w:bCs w:val="0"/>
          <w:outline w:val="0"/>
          <w:color w:val="000000"/>
          <w:sz w:val="24"/>
          <w:szCs w:val="24"/>
          <w:u w:color="000000"/>
          <w:rtl w:val="0"/>
          <w:lang w:val="es-ES_tradnl"/>
          <w14:textFill>
            <w14:solidFill>
              <w14:srgbClr w14:val="000000"/>
            </w14:solidFill>
          </w14:textFill>
        </w:rPr>
        <w:t xml:space="preserve">í </w:t>
      </w:r>
      <w:r>
        <w:rPr>
          <w:rStyle w:val="Ninguno"/>
          <w:b w:val="0"/>
          <w:bCs w:val="0"/>
          <w:outline w:val="0"/>
          <w:color w:val="000000"/>
          <w:sz w:val="24"/>
          <w:szCs w:val="24"/>
          <w:u w:color="000000"/>
          <w:rtl w:val="0"/>
          <w:lang w:val="es-ES_tradnl"/>
          <w14:textFill>
            <w14:solidFill>
              <w14:srgbClr w14:val="000000"/>
            </w14:solidFill>
          </w14:textFill>
        </w:rPr>
        <w:t>los datos?</w:t>
      </w:r>
    </w:p>
    <w:p>
      <w:pPr>
        <w:pStyle w:val="Body Text"/>
        <w:spacing w:line="480" w:lineRule="auto"/>
        <w:jc w:val="both"/>
        <w:rPr>
          <w:rStyle w:val="Ninguno"/>
          <w:outline w:val="0"/>
          <w:color w:val="000000"/>
          <w:u w:color="000000"/>
          <w:lang w:val="es-ES_tradnl"/>
          <w14:textFill>
            <w14:solidFill>
              <w14:srgbClr w14:val="000000"/>
            </w14:solidFill>
          </w14:textFill>
        </w:rPr>
      </w:pPr>
    </w:p>
    <w:p>
      <w:pPr>
        <w:pStyle w:val="heading 1"/>
        <w:spacing w:line="480" w:lineRule="auto"/>
        <w:jc w:val="both"/>
        <w:rPr>
          <w:rStyle w:val="Ninguno"/>
          <w:b w:val="0"/>
          <w:bCs w:val="0"/>
          <w:outline w:val="0"/>
          <w:color w:val="000000"/>
          <w:sz w:val="24"/>
          <w:szCs w:val="24"/>
          <w:u w:color="000000"/>
          <w:lang w:val="es-ES_tradnl"/>
          <w14:textFill>
            <w14:solidFill>
              <w14:srgbClr w14:val="000000"/>
            </w14:solidFill>
          </w14:textFill>
        </w:rPr>
      </w:pPr>
      <w:r>
        <w:rPr>
          <w:rStyle w:val="Ninguno"/>
          <w:b w:val="0"/>
          <w:bCs w:val="0"/>
          <w:outline w:val="0"/>
          <w:color w:val="000000"/>
          <w:sz w:val="24"/>
          <w:szCs w:val="24"/>
          <w:u w:color="000000"/>
          <w:rtl w:val="0"/>
          <w:lang w:val="es-ES_tradnl"/>
          <w14:textFill>
            <w14:solidFill>
              <w14:srgbClr w14:val="000000"/>
            </w14:solidFill>
          </w14:textFill>
        </w:rPr>
        <w:t>M</w:t>
      </w:r>
      <w:r>
        <w:rPr>
          <w:rStyle w:val="Ninguno"/>
          <w:b w:val="0"/>
          <w:bCs w:val="0"/>
          <w:outline w:val="0"/>
          <w:color w:val="000000"/>
          <w:sz w:val="24"/>
          <w:szCs w:val="24"/>
          <w:u w:color="000000"/>
          <w:rtl w:val="0"/>
          <w:lang w:val="es-ES_tradnl"/>
          <w14:textFill>
            <w14:solidFill>
              <w14:srgbClr w14:val="000000"/>
            </w14:solidFill>
          </w14:textFill>
        </w:rPr>
        <w:t>á</w:t>
      </w:r>
      <w:r>
        <w:rPr>
          <w:rStyle w:val="Ninguno"/>
          <w:b w:val="0"/>
          <w:bCs w:val="0"/>
          <w:outline w:val="0"/>
          <w:color w:val="000000"/>
          <w:sz w:val="24"/>
          <w:szCs w:val="24"/>
          <w:u w:color="000000"/>
          <w:rtl w:val="0"/>
          <w:lang w:val="es-ES_tradnl"/>
          <w14:textFill>
            <w14:solidFill>
              <w14:srgbClr w14:val="000000"/>
            </w14:solidFill>
          </w14:textFill>
        </w:rPr>
        <w:t>s arriba d</w:t>
      </w:r>
      <w:commentRangeStart w:id="8"/>
      <w:r>
        <w:rPr>
          <w:rStyle w:val="Ninguno"/>
          <w:b w:val="0"/>
          <w:bCs w:val="0"/>
          <w:outline w:val="0"/>
          <w:color w:val="000000"/>
          <w:sz w:val="24"/>
          <w:szCs w:val="24"/>
          <w:u w:color="000000"/>
          <w:rtl w:val="0"/>
          <w:lang w:val="es-ES_tradnl"/>
          <w14:textFill>
            <w14:solidFill>
              <w14:srgbClr w14:val="000000"/>
            </w14:solidFill>
          </w14:textFill>
        </w:rPr>
        <w:t xml:space="preserve">ije que los </w:t>
      </w:r>
      <w:commentRangeEnd w:id="8"/>
      <w:r>
        <w:commentReference w:id="8"/>
      </w:r>
      <w:r>
        <w:rPr>
          <w:rStyle w:val="Ninguno"/>
          <w:b w:val="0"/>
          <w:bCs w:val="0"/>
          <w:outline w:val="0"/>
          <w:color w:val="000000"/>
          <w:sz w:val="24"/>
          <w:szCs w:val="24"/>
          <w:u w:color="000000"/>
          <w:rtl w:val="0"/>
          <w:lang w:val="es-ES_tradnl"/>
          <w14:textFill>
            <w14:solidFill>
              <w14:srgbClr w14:val="000000"/>
            </w14:solidFill>
          </w14:textFill>
        </w:rPr>
        <w:t>scripts con los que descargu</w:t>
      </w:r>
      <w:r>
        <w:rPr>
          <w:rStyle w:val="Ninguno"/>
          <w:b w:val="0"/>
          <w:bCs w:val="0"/>
          <w:outline w:val="0"/>
          <w:color w:val="000000"/>
          <w:sz w:val="24"/>
          <w:szCs w:val="24"/>
          <w:u w:color="000000"/>
          <w:rtl w:val="0"/>
          <w:lang w:val="es-ES_tradnl"/>
          <w14:textFill>
            <w14:solidFill>
              <w14:srgbClr w14:val="000000"/>
            </w14:solidFill>
          </w14:textFill>
        </w:rPr>
        <w:t xml:space="preserve">é </w:t>
      </w:r>
      <w:r>
        <w:rPr>
          <w:rStyle w:val="Ninguno"/>
          <w:b w:val="0"/>
          <w:bCs w:val="0"/>
          <w:outline w:val="0"/>
          <w:color w:val="000000"/>
          <w:sz w:val="24"/>
          <w:szCs w:val="24"/>
          <w:u w:color="000000"/>
          <w:rtl w:val="0"/>
          <w:lang w:val="es-ES_tradnl"/>
          <w14:textFill>
            <w14:solidFill>
              <w14:srgbClr w14:val="000000"/>
            </w14:solidFill>
          </w14:textFill>
        </w:rPr>
        <w:t>los PDFs generan un documento JSON.</w:t>
      </w:r>
      <w:del w:id="9" w:date="2024-10-14T16:25:49Z" w:author="Claudia Santos">
        <w:r>
          <w:rPr>
            <w:rStyle w:val="Ninguno"/>
            <w:b w:val="0"/>
            <w:bCs w:val="0"/>
            <w:outline w:val="0"/>
            <w:color w:val="000000"/>
            <w:sz w:val="24"/>
            <w:szCs w:val="24"/>
            <w:u w:color="000000"/>
            <w:rtl w:val="0"/>
            <w:lang w:val="es-ES_tradnl"/>
            <w14:textFill>
              <w14:solidFill>
                <w14:srgbClr w14:val="000000"/>
              </w14:solidFill>
            </w14:textFill>
          </w:rPr>
          <w:delText xml:space="preserve"> </w:delText>
        </w:r>
      </w:del>
      <w:del w:id="10" w:date="2024-09-18T20:15:00Z" w:author="David Pruneda Sentíes">
        <w:r>
          <w:rPr>
            <w:rStyle w:val="Ninguno"/>
            <w:b w:val="0"/>
            <w:bCs w:val="0"/>
            <w:outline w:val="0"/>
            <w:color w:val="000000"/>
            <w:sz w:val="24"/>
            <w:szCs w:val="24"/>
            <w:u w:color="000000"/>
            <w:rtl w:val="0"/>
            <w:lang w:val="es-ES_tradnl"/>
            <w14:textFill>
              <w14:solidFill>
                <w14:srgbClr w14:val="000000"/>
              </w14:solidFill>
            </w14:textFill>
          </w:rPr>
          <w:delText>A continuaci</w:delText>
        </w:r>
      </w:del>
      <w:del w:id="11" w:date="2024-09-18T20:15:00Z" w:author="David Pruneda Sentíes">
        <w:r>
          <w:rPr>
            <w:rStyle w:val="Ninguno"/>
            <w:b w:val="0"/>
            <w:bCs w:val="0"/>
            <w:outline w:val="0"/>
            <w:color w:val="000000"/>
            <w:sz w:val="24"/>
            <w:szCs w:val="24"/>
            <w:u w:color="000000"/>
            <w:rtl w:val="0"/>
            <w:lang w:val="es-ES_tradnl"/>
            <w14:textFill>
              <w14:solidFill>
                <w14:srgbClr w14:val="000000"/>
              </w14:solidFill>
            </w14:textFill>
          </w:rPr>
          <w:delText>ó</w:delText>
        </w:r>
      </w:del>
      <w:del w:id="12" w:date="2024-09-18T20:15:00Z" w:author="David Pruneda Sentíes">
        <w:r>
          <w:rPr>
            <w:rStyle w:val="Ninguno"/>
            <w:b w:val="0"/>
            <w:bCs w:val="0"/>
            <w:outline w:val="0"/>
            <w:color w:val="000000"/>
            <w:sz w:val="24"/>
            <w:szCs w:val="24"/>
            <w:u w:color="000000"/>
            <w:rtl w:val="0"/>
            <w:lang w:val="es-ES_tradnl"/>
            <w14:textFill>
              <w14:solidFill>
                <w14:srgbClr w14:val="000000"/>
              </w14:solidFill>
            </w14:textFill>
          </w:rPr>
          <w:delText>n voy a explicar qu</w:delText>
        </w:r>
      </w:del>
      <w:del w:id="13" w:date="2024-09-18T20:15:00Z" w:author="David Pruneda Sentíes">
        <w:r>
          <w:rPr>
            <w:rStyle w:val="Ninguno"/>
            <w:b w:val="0"/>
            <w:bCs w:val="0"/>
            <w:outline w:val="0"/>
            <w:color w:val="000000"/>
            <w:sz w:val="24"/>
            <w:szCs w:val="24"/>
            <w:u w:color="000000"/>
            <w:rtl w:val="0"/>
            <w:lang w:val="es-ES_tradnl"/>
            <w14:textFill>
              <w14:solidFill>
                <w14:srgbClr w14:val="000000"/>
              </w14:solidFill>
            </w14:textFill>
          </w:rPr>
          <w:delText xml:space="preserve">é </w:delText>
        </w:r>
      </w:del>
      <w:del w:id="14" w:date="2024-09-18T20:15:00Z" w:author="David Pruneda Sentíes">
        <w:r>
          <w:rPr>
            <w:rStyle w:val="Ninguno"/>
            <w:b w:val="0"/>
            <w:bCs w:val="0"/>
            <w:outline w:val="0"/>
            <w:color w:val="000000"/>
            <w:sz w:val="24"/>
            <w:szCs w:val="24"/>
            <w:u w:color="000000"/>
            <w:rtl w:val="0"/>
            <w:lang w:val="es-ES_tradnl"/>
            <w14:textFill>
              <w14:solidFill>
                <w14:srgbClr w14:val="000000"/>
              </w14:solidFill>
            </w14:textFill>
          </w:rPr>
          <w:delText>es un documento JSON y c</w:delText>
        </w:r>
      </w:del>
      <w:del w:id="15" w:date="2024-09-18T20:15:00Z" w:author="David Pruneda Sentíes">
        <w:r>
          <w:rPr>
            <w:rStyle w:val="Ninguno"/>
            <w:b w:val="0"/>
            <w:bCs w:val="0"/>
            <w:outline w:val="0"/>
            <w:color w:val="000000"/>
            <w:sz w:val="24"/>
            <w:szCs w:val="24"/>
            <w:u w:color="000000"/>
            <w:rtl w:val="0"/>
            <w:lang w:val="es-ES_tradnl"/>
            <w14:textFill>
              <w14:solidFill>
                <w14:srgbClr w14:val="000000"/>
              </w14:solidFill>
            </w14:textFill>
          </w:rPr>
          <w:delText>ó</w:delText>
        </w:r>
      </w:del>
      <w:del w:id="16" w:date="2024-09-18T20:15:00Z" w:author="David Pruneda Sentíes">
        <w:r>
          <w:rPr>
            <w:rStyle w:val="Ninguno"/>
            <w:b w:val="0"/>
            <w:bCs w:val="0"/>
            <w:outline w:val="0"/>
            <w:color w:val="000000"/>
            <w:sz w:val="24"/>
            <w:szCs w:val="24"/>
            <w:u w:color="000000"/>
            <w:rtl w:val="0"/>
            <w:lang w:val="es-ES_tradnl"/>
            <w14:textFill>
              <w14:solidFill>
                <w14:srgbClr w14:val="000000"/>
              </w14:solidFill>
            </w14:textFill>
          </w:rPr>
          <w:delText>mo funcionan, a grandes rasgos, los scripts que escrib</w:delText>
        </w:r>
      </w:del>
      <w:del w:id="17" w:date="2024-09-18T20:15:00Z" w:author="David Pruneda Sentíes">
        <w:r>
          <w:rPr>
            <w:rStyle w:val="Ninguno"/>
            <w:b w:val="0"/>
            <w:bCs w:val="0"/>
            <w:outline w:val="0"/>
            <w:color w:val="000000"/>
            <w:sz w:val="24"/>
            <w:szCs w:val="24"/>
            <w:u w:color="000000"/>
            <w:rtl w:val="0"/>
            <w:lang w:val="es-ES_tradnl"/>
            <w14:textFill>
              <w14:solidFill>
                <w14:srgbClr w14:val="000000"/>
              </w14:solidFill>
            </w14:textFill>
          </w:rPr>
          <w:delText>í</w:delText>
        </w:r>
      </w:del>
      <w:del w:id="18" w:date="2024-09-18T20:15:00Z" w:author="David Pruneda Sentíes">
        <w:r>
          <w:rPr>
            <w:rStyle w:val="Ninguno"/>
            <w:b w:val="0"/>
            <w:bCs w:val="0"/>
            <w:outline w:val="0"/>
            <w:color w:val="000000"/>
            <w:sz w:val="24"/>
            <w:szCs w:val="24"/>
            <w:u w:color="000000"/>
            <w:rtl w:val="0"/>
            <w:lang w:val="es-ES_tradnl"/>
            <w14:textFill>
              <w14:solidFill>
                <w14:srgbClr w14:val="000000"/>
              </w14:solidFill>
            </w14:textFill>
          </w:rPr>
          <w:delText>.</w:delText>
        </w:r>
      </w:del>
    </w:p>
    <w:p>
      <w:pPr>
        <w:pStyle w:val="Body Text"/>
        <w:spacing w:line="480" w:lineRule="auto"/>
        <w:jc w:val="both"/>
        <w:rPr>
          <w:lang w:val="es-ES_tradnl"/>
        </w:rPr>
      </w:pPr>
      <w:r>
        <w:rPr>
          <w:rStyle w:val="Ninguno"/>
          <w:outline w:val="0"/>
          <w:color w:val="000000"/>
          <w:u w:color="000000"/>
          <w:rtl w:val="0"/>
          <w:lang w:val="es-ES_tradnl"/>
          <w14:textFill>
            <w14:solidFill>
              <w14:srgbClr w14:val="000000"/>
            </w14:solidFill>
          </w14:textFill>
        </w:rPr>
        <w:tab/>
        <w:t>JSON son las siglas de JavaScript Object Notation. JavaScript es un lenguaje de programaci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y JSON es una forma de escribir documentos para transportar informaci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f</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cilmente (que surgi</w:t>
      </w:r>
      <w:r>
        <w:rPr>
          <w:rStyle w:val="Ninguno"/>
          <w:outline w:val="0"/>
          <w:color w:val="000000"/>
          <w:u w:color="000000"/>
          <w:rtl w:val="0"/>
          <w:lang w:val="es-ES_tradnl"/>
          <w14:textFill>
            <w14:solidFill>
              <w14:srgbClr w14:val="000000"/>
            </w14:solidFill>
          </w14:textFill>
        </w:rPr>
        <w:t xml:space="preserve">ó </w:t>
      </w:r>
      <w:r>
        <w:rPr>
          <w:rStyle w:val="Ninguno"/>
          <w:outline w:val="0"/>
          <w:color w:val="000000"/>
          <w:u w:color="000000"/>
          <w:rtl w:val="0"/>
          <w:lang w:val="es-ES_tradnl"/>
          <w14:textFill>
            <w14:solidFill>
              <w14:srgbClr w14:val="000000"/>
            </w14:solidFill>
          </w14:textFill>
        </w:rPr>
        <w:t>de la forma en la que se usan los objetos en JavaScript</w:t>
      </w:r>
      <w:r>
        <w:rPr>
          <w:rStyle w:val="Ninguno"/>
          <w:outline w:val="0"/>
          <w:color w:val="000000"/>
          <w:u w:color="000000"/>
          <w:vertAlign w:val="superscript"/>
          <w:lang w:val="es-ES_tradnl"/>
          <w14:textFill>
            <w14:solidFill>
              <w14:srgbClr w14:val="000000"/>
            </w14:solidFill>
          </w14:textFill>
        </w:rPr>
        <w:footnoteReference w:id="5"/>
      </w:r>
      <w:r>
        <w:rPr>
          <w:rStyle w:val="Ninguno"/>
          <w:outline w:val="0"/>
          <w:color w:val="000000"/>
          <w:u w:color="000000"/>
          <w:rtl w:val="0"/>
          <w:lang w:val="es-ES_tradnl"/>
          <w14:textFill>
            <w14:solidFill>
              <w14:srgbClr w14:val="000000"/>
            </w14:solidFill>
          </w14:textFill>
        </w:rPr>
        <w:t xml:space="preserve">). </w:t>
      </w:r>
      <w:commentRangeStart w:id="19"/>
      <w:r>
        <w:rPr>
          <w:rStyle w:val="Ninguno"/>
          <w:outline w:val="0"/>
          <w:color w:val="000000"/>
          <w:u w:color="000000"/>
          <w:rtl w:val="0"/>
          <w:lang w:val="es-ES_tradnl"/>
          <w14:textFill>
            <w14:solidFill>
              <w14:srgbClr w14:val="000000"/>
            </w14:solidFill>
          </w14:textFill>
        </w:rPr>
        <w:t>Lo bonito del formato JSON</w:t>
      </w:r>
      <w:commentRangeEnd w:id="19"/>
      <w:r>
        <w:commentReference w:id="19"/>
      </w:r>
      <w:r>
        <w:rPr>
          <w:rStyle w:val="Ninguno"/>
          <w:outline w:val="0"/>
          <w:color w:val="000000"/>
          <w:u w:color="000000"/>
          <w:rtl w:val="0"/>
          <w:lang w:val="es-ES_tradnl"/>
          <w14:textFill>
            <w14:solidFill>
              <w14:srgbClr w14:val="000000"/>
            </w14:solidFill>
          </w14:textFill>
        </w:rPr>
        <w:t xml:space="preserve"> es que es muy f</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cil de leer, tanto para las personas como para las computadoras, lo que permite transportar informaci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de un lenguaje de programaci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a otro y adem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s modificar manualmente los datos. Una entrada de los metadatos de un trabajo de titulaci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se ve as</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 xml:space="preserve">: </w:t>
      </w:r>
    </w:p>
    <w:p>
      <w:pPr>
        <w:pStyle w:val="Body Text"/>
        <w:spacing w:line="480" w:lineRule="auto"/>
        <w:jc w:val="both"/>
        <w:rPr>
          <w:rStyle w:val="Ninguno"/>
          <w:rFonts w:ascii="Courier New" w:cs="Courier New" w:hAnsi="Courier New" w:eastAsia="Courier New"/>
          <w:outline w:val="0"/>
          <w:color w:val="000000"/>
          <w:u w:color="000000"/>
          <w:lang w:val="es-ES_tradnl"/>
          <w14:textFill>
            <w14:solidFill>
              <w14:srgbClr w14:val="000000"/>
            </w14:solidFill>
          </w14:textFill>
        </w:rPr>
      </w:pPr>
      <w:r>
        <w:rPr>
          <w:rStyle w:val="Ninguno"/>
          <w:rFonts w:ascii="Courier New" w:cs="Courier New" w:hAnsi="Courier New" w:eastAsia="Courier New"/>
          <w:outline w:val="0"/>
          <w:color w:val="000000"/>
          <w:u w:color="000000"/>
          <w:rtl w:val="0"/>
          <w:lang w:val="es-ES_tradnl"/>
          <w14:textFill>
            <w14:solidFill>
              <w14:srgbClr w14:val="000000"/>
            </w14:solidFill>
          </w14:textFill>
        </w:rPr>
        <w:tab/>
        <w:t>{"nombre": "Torres Guti</w:t>
      </w:r>
      <w:r>
        <w:rPr>
          <w:rStyle w:val="Ninguno"/>
          <w:rFonts w:ascii="Courier New" w:hAnsi="Courier New" w:hint="default"/>
          <w:outline w:val="0"/>
          <w:color w:val="000000"/>
          <w:u w:color="000000"/>
          <w:rtl w:val="0"/>
          <w:lang w:val="es-ES_tradnl"/>
          <w14:textFill>
            <w14:solidFill>
              <w14:srgbClr w14:val="000000"/>
            </w14:solidFill>
          </w14:textFill>
        </w:rPr>
        <w:t>é</w:t>
      </w:r>
      <w:r>
        <w:rPr>
          <w:rStyle w:val="Ninguno"/>
          <w:rFonts w:ascii="Courier New" w:hAnsi="Courier New"/>
          <w:outline w:val="0"/>
          <w:color w:val="000000"/>
          <w:u w:color="000000"/>
          <w:rtl w:val="0"/>
          <w:lang w:val="es-ES_tradnl"/>
          <w14:textFill>
            <w14:solidFill>
              <w14:srgbClr w14:val="000000"/>
            </w14:solidFill>
          </w14:textFill>
        </w:rPr>
        <w:t xml:space="preserve">rrez, </w:t>
      </w:r>
      <w:commentRangeStart w:id="20"/>
      <w:r>
        <w:rPr>
          <w:rStyle w:val="Ninguno"/>
          <w:rFonts w:ascii="Courier New" w:hAnsi="Courier New"/>
          <w:outline w:val="0"/>
          <w:color w:val="000000"/>
          <w:u w:color="000000"/>
          <w:rtl w:val="0"/>
          <w:lang w:val="es-ES_tradnl"/>
          <w14:textFill>
            <w14:solidFill>
              <w14:srgbClr w14:val="000000"/>
            </w14:solidFill>
          </w14:textFill>
        </w:rPr>
        <w:t>Cristian Miguel</w:t>
      </w:r>
      <w:commentRangeEnd w:id="20"/>
      <w:r>
        <w:commentReference w:id="20"/>
      </w:r>
      <w:r>
        <w:rPr>
          <w:rStyle w:val="Ninguno"/>
          <w:rFonts w:ascii="Courier New" w:hAnsi="Courier New"/>
          <w:outline w:val="0"/>
          <w:color w:val="000000"/>
          <w:u w:color="000000"/>
          <w:rtl w:val="0"/>
          <w:lang w:val="es-ES_tradnl"/>
          <w14:textFill>
            <w14:solidFill>
              <w14:srgbClr w14:val="000000"/>
            </w14:solidFill>
          </w14:textFill>
        </w:rPr>
        <w:t xml:space="preserve">", </w:t>
      </w:r>
    </w:p>
    <w:p>
      <w:pPr>
        <w:pStyle w:val="Body Text"/>
        <w:spacing w:line="480" w:lineRule="auto"/>
        <w:jc w:val="both"/>
        <w:rPr>
          <w:rStyle w:val="Ninguno"/>
          <w:rFonts w:ascii="Courier New" w:cs="Courier New" w:hAnsi="Courier New" w:eastAsia="Courier New"/>
          <w:outline w:val="0"/>
          <w:color w:val="000000"/>
          <w:u w:color="000000"/>
          <w:lang w:val="es-ES_tradnl"/>
          <w14:textFill>
            <w14:solidFill>
              <w14:srgbClr w14:val="000000"/>
            </w14:solidFill>
          </w14:textFill>
        </w:rPr>
      </w:pPr>
      <w:r>
        <w:rPr>
          <w:rStyle w:val="Ninguno"/>
          <w:rFonts w:ascii="Courier New" w:cs="Courier New" w:hAnsi="Courier New" w:eastAsia="Courier New"/>
          <w:outline w:val="0"/>
          <w:color w:val="000000"/>
          <w:u w:color="000000"/>
          <w:rtl w:val="0"/>
          <w:lang w:val="es-ES_tradnl"/>
          <w14:textFill>
            <w14:solidFill>
              <w14:srgbClr w14:val="000000"/>
            </w14:solidFill>
          </w14:textFill>
        </w:rPr>
        <w:tab/>
        <w:t>"titulo": ""A speaking eye" : el discurso pict</w:t>
      </w:r>
      <w:r>
        <w:rPr>
          <w:rStyle w:val="Ninguno"/>
          <w:rFonts w:ascii="Courier New" w:hAnsi="Courier New" w:hint="default"/>
          <w:outline w:val="0"/>
          <w:color w:val="000000"/>
          <w:u w:color="000000"/>
          <w:rtl w:val="0"/>
          <w:lang w:val="es-ES_tradnl"/>
          <w14:textFill>
            <w14:solidFill>
              <w14:srgbClr w14:val="000000"/>
            </w14:solidFill>
          </w14:textFill>
        </w:rPr>
        <w:t>ó</w:t>
      </w:r>
      <w:r>
        <w:rPr>
          <w:rStyle w:val="Ninguno"/>
          <w:rFonts w:ascii="Courier New" w:hAnsi="Courier New"/>
          <w:outline w:val="0"/>
          <w:color w:val="000000"/>
          <w:u w:color="000000"/>
          <w:rtl w:val="0"/>
          <w:lang w:val="es-ES_tradnl"/>
          <w14:textFill>
            <w14:solidFill>
              <w14:srgbClr w14:val="000000"/>
            </w14:solidFill>
          </w14:textFill>
        </w:rPr>
        <w:t xml:space="preserve">rico en Hero and leander de Christopher Marlowe", </w:t>
      </w:r>
    </w:p>
    <w:p>
      <w:pPr>
        <w:pStyle w:val="Body Text"/>
        <w:spacing w:line="480" w:lineRule="auto"/>
        <w:jc w:val="both"/>
        <w:rPr>
          <w:rStyle w:val="Ninguno"/>
          <w:rFonts w:ascii="Courier New" w:cs="Courier New" w:hAnsi="Courier New" w:eastAsia="Courier New"/>
          <w:outline w:val="0"/>
          <w:color w:val="000000"/>
          <w:u w:color="000000"/>
          <w:lang w:val="es-ES_tradnl"/>
          <w14:textFill>
            <w14:solidFill>
              <w14:srgbClr w14:val="000000"/>
            </w14:solidFill>
          </w14:textFill>
        </w:rPr>
      </w:pPr>
      <w:r>
        <w:rPr>
          <w:rStyle w:val="Ninguno"/>
          <w:rFonts w:ascii="Courier New" w:cs="Courier New" w:hAnsi="Courier New" w:eastAsia="Courier New"/>
          <w:outline w:val="0"/>
          <w:color w:val="000000"/>
          <w:u w:color="000000"/>
          <w:rtl w:val="0"/>
          <w:lang w:val="es-ES_tradnl"/>
          <w14:textFill>
            <w14:solidFill>
              <w14:srgbClr w14:val="000000"/>
            </w14:solidFill>
          </w14:textFill>
        </w:rPr>
        <w:tab/>
        <w:t>"a</w:t>
      </w:r>
      <w:r>
        <w:rPr>
          <w:rStyle w:val="Ninguno"/>
          <w:rFonts w:ascii="Courier New" w:hAnsi="Courier New" w:hint="default"/>
          <w:outline w:val="0"/>
          <w:color w:val="000000"/>
          <w:u w:color="000000"/>
          <w:rtl w:val="0"/>
          <w:lang w:val="es-ES_tradnl"/>
          <w14:textFill>
            <w14:solidFill>
              <w14:srgbClr w14:val="000000"/>
            </w14:solidFill>
          </w14:textFill>
        </w:rPr>
        <w:t>ñ</w:t>
      </w:r>
      <w:r>
        <w:rPr>
          <w:rStyle w:val="Ninguno"/>
          <w:rFonts w:ascii="Courier New" w:hAnsi="Courier New"/>
          <w:outline w:val="0"/>
          <w:color w:val="000000"/>
          <w:u w:color="000000"/>
          <w:rtl w:val="0"/>
          <w:lang w:val="es-ES_tradnl"/>
          <w14:textFill>
            <w14:solidFill>
              <w14:srgbClr w14:val="000000"/>
            </w14:solidFill>
          </w14:textFill>
        </w:rPr>
        <w:t>o": "2017",</w:t>
      </w:r>
    </w:p>
    <w:p>
      <w:pPr>
        <w:pStyle w:val="Body Text"/>
        <w:spacing w:line="480" w:lineRule="auto"/>
        <w:jc w:val="both"/>
        <w:rPr>
          <w:lang w:val="es-ES_tradnl"/>
        </w:rPr>
      </w:pPr>
      <w:r>
        <w:rPr>
          <w:rStyle w:val="Ninguno"/>
          <w:rFonts w:ascii="Courier New" w:cs="Courier New" w:hAnsi="Courier New" w:eastAsia="Courier New"/>
          <w:outline w:val="0"/>
          <w:color w:val="000000"/>
          <w:u w:color="000000"/>
          <w:rtl w:val="0"/>
          <w:lang w:val="es-ES_tradnl"/>
          <w14:textFill>
            <w14:solidFill>
              <w14:srgbClr w14:val="000000"/>
            </w14:solidFill>
          </w14:textFill>
        </w:rPr>
        <w:tab/>
        <w:t>"doc_num": "0755725"}.</w:t>
      </w:r>
      <w:r>
        <w:rPr>
          <w:rStyle w:val="Ninguno"/>
          <w:rFonts w:ascii="Courier New" w:cs="Courier New" w:hAnsi="Courier New" w:eastAsia="Courier New"/>
          <w:outline w:val="0"/>
          <w:color w:val="000000"/>
          <w:u w:color="000000"/>
          <w:vertAlign w:val="superscript"/>
          <w:lang w:val="es-ES_tradnl"/>
          <w14:textFill>
            <w14:solidFill>
              <w14:srgbClr w14:val="000000"/>
            </w14:solidFill>
          </w14:textFill>
        </w:rPr>
        <w:footnoteReference w:id="6"/>
      </w:r>
    </w:p>
    <w:p>
      <w:pPr>
        <w:pStyle w:val="Body Text"/>
        <w:spacing w:line="480" w:lineRule="auto"/>
        <w:jc w:val="both"/>
      </w:pPr>
      <w:r>
        <w:rPr>
          <w:rStyle w:val="Ninguno"/>
          <w:outline w:val="0"/>
          <w:color w:val="000000"/>
          <w:u w:color="000000"/>
          <w:rtl w:val="0"/>
          <w:lang w:val="es-ES_tradnl"/>
          <w14:textFill>
            <w14:solidFill>
              <w14:srgbClr w14:val="000000"/>
            </w14:solidFill>
          </w14:textFill>
        </w:rPr>
        <w:t xml:space="preserve">Como es evidente, es un formato muy </w:t>
      </w:r>
      <w:r>
        <w:rPr>
          <w:rStyle w:val="Ninguno"/>
          <w:outline w:val="0"/>
          <w:color w:val="000000"/>
          <w:u w:color="000000"/>
          <w:rtl w:val="0"/>
          <w:lang w:val="es-ES_tradnl"/>
          <w14:textFill>
            <w14:solidFill>
              <w14:srgbClr w14:val="000000"/>
            </w14:solidFill>
          </w14:textFill>
        </w:rPr>
        <w:t>ú</w:t>
      </w:r>
      <w:r>
        <w:rPr>
          <w:rStyle w:val="Ninguno"/>
          <w:outline w:val="0"/>
          <w:color w:val="000000"/>
          <w:u w:color="000000"/>
          <w:rtl w:val="0"/>
          <w:lang w:val="es-ES_tradnl"/>
          <w14:textFill>
            <w14:solidFill>
              <w14:srgbClr w14:val="000000"/>
            </w14:solidFill>
          </w14:textFill>
        </w:rPr>
        <w:t>til para organizar bases de dato</w:t>
      </w:r>
      <w:r>
        <w:rPr>
          <w:rStyle w:val="Ninguno"/>
          <w:rtl w:val="0"/>
          <w:lang w:val="en-US"/>
        </w:rPr>
        <w:t>s.</w:t>
      </w:r>
    </w:p>
    <w:p>
      <w:pPr>
        <w:pStyle w:val="Body Text"/>
        <w:spacing w:line="480" w:lineRule="auto"/>
        <w:jc w:val="both"/>
        <w:rPr>
          <w:rStyle w:val="Ninguno"/>
          <w:outline w:val="0"/>
          <w:color w:val="000000"/>
          <w:u w:color="000000"/>
          <w:lang w:val="es-ES_tradnl"/>
          <w14:textFill>
            <w14:solidFill>
              <w14:srgbClr w14:val="000000"/>
            </w14:solidFill>
          </w14:textFill>
        </w:rPr>
      </w:pPr>
    </w:p>
    <w:p>
      <w:pPr>
        <w:pStyle w:val="Body Text"/>
        <w:spacing w:line="480" w:lineRule="auto"/>
        <w:jc w:val="both"/>
        <w:rPr>
          <w:lang w:val="es-ES_tradnl"/>
        </w:rPr>
      </w:pPr>
      <w:bookmarkStart w:name="c25252525252525C325252525252525B3moco" w:id="21"/>
      <w:bookmarkEnd w:id="21"/>
      <w:r>
        <w:rPr>
          <w:rStyle w:val="Ninguno"/>
          <w:outline w:val="0"/>
          <w:color w:val="000000"/>
          <w:u w:color="000000"/>
          <w:rtl w:val="0"/>
          <w:lang w:val="es-ES_tradnl"/>
          <w14:textFill>
            <w14:solidFill>
              <w14:srgbClr w14:val="000000"/>
            </w14:solidFill>
          </w14:textFill>
        </w:rPr>
        <w:t>1</w:t>
      </w:r>
      <w:r>
        <w:rPr>
          <w:rStyle w:val="Ninguno"/>
          <w:outline w:val="0"/>
          <w:color w:val="000000"/>
          <w:u w:color="000000"/>
          <w:rtl w:val="0"/>
          <w:lang w:val="es-ES_tradnl"/>
          <w14:textFill>
            <w14:solidFill>
              <w14:srgbClr w14:val="000000"/>
            </w14:solidFill>
          </w14:textFill>
        </w:rPr>
        <w:t xml:space="preserve">.1. </w:t>
      </w:r>
      <w:r>
        <w:rPr>
          <w:rStyle w:val="Ninguno"/>
          <w:outline w:val="0"/>
          <w:color w:val="000000"/>
          <w:u w:color="000000"/>
          <w:rtl w:val="0"/>
          <w:lang w:val="es-ES_tradnl"/>
          <w14:textFill>
            <w14:solidFill>
              <w14:srgbClr w14:val="000000"/>
            </w14:solidFill>
          </w14:textFill>
        </w:rPr>
        <w:t>¿</w:t>
      </w:r>
      <w:r>
        <w:rPr>
          <w:rStyle w:val="Ninguno"/>
          <w:outline w:val="0"/>
          <w:color w:val="000000"/>
          <w:u w:color="000000"/>
          <w:rtl w:val="0"/>
          <w:lang w:val="es-ES_tradnl"/>
          <w14:textFill>
            <w14:solidFill>
              <w14:srgbClr w14:val="000000"/>
            </w14:solidFill>
          </w14:textFill>
        </w:rPr>
        <w:t>C</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mo consegu</w:t>
      </w:r>
      <w:r>
        <w:rPr>
          <w:rStyle w:val="Ninguno"/>
          <w:outline w:val="0"/>
          <w:color w:val="000000"/>
          <w:u w:color="000000"/>
          <w:rtl w:val="0"/>
          <w:lang w:val="es-ES_tradnl"/>
          <w14:textFill>
            <w14:solidFill>
              <w14:srgbClr w14:val="000000"/>
            </w14:solidFill>
          </w14:textFill>
        </w:rPr>
        <w:t xml:space="preserve">í </w:t>
      </w:r>
      <w:r>
        <w:rPr>
          <w:rStyle w:val="Ninguno"/>
          <w:outline w:val="0"/>
          <w:color w:val="000000"/>
          <w:u w:color="000000"/>
          <w:rtl w:val="0"/>
          <w:lang w:val="es-ES_tradnl"/>
          <w14:textFill>
            <w14:solidFill>
              <w14:srgbClr w14:val="000000"/>
            </w14:solidFill>
          </w14:textFill>
        </w:rPr>
        <w:t>los metadatos?</w:t>
      </w:r>
    </w:p>
    <w:p>
      <w:pPr>
        <w:pStyle w:val="Body Text"/>
        <w:spacing w:line="480" w:lineRule="auto"/>
        <w:jc w:val="both"/>
        <w:rPr>
          <w:rStyle w:val="Ninguno"/>
          <w:outline w:val="0"/>
          <w:color w:val="000000"/>
          <w:u w:color="000000"/>
          <w:lang w:val="es-ES_tradnl"/>
          <w14:textFill>
            <w14:solidFill>
              <w14:srgbClr w14:val="000000"/>
            </w14:solidFill>
          </w14:textFill>
        </w:rPr>
      </w:pPr>
    </w:p>
    <w:p>
      <w:pPr>
        <w:pStyle w:val="Body Text"/>
        <w:spacing w:line="480" w:lineRule="auto"/>
        <w:jc w:val="both"/>
      </w:pPr>
      <w:r>
        <w:rPr>
          <w:rStyle w:val="Ninguno"/>
          <w:outline w:val="0"/>
          <w:color w:val="000000"/>
          <w:u w:color="000000"/>
          <w:rtl w:val="0"/>
          <w:lang w:val="es-ES_tradnl"/>
          <w14:textFill>
            <w14:solidFill>
              <w14:srgbClr w14:val="000000"/>
            </w14:solidFill>
          </w14:textFill>
        </w:rPr>
        <w:t>Mis scripts para los metadatos (</w:t>
      </w:r>
      <w:r>
        <w:rPr>
          <w:rStyle w:val="Hyperlink.0"/>
          <w:lang w:val="en-US"/>
        </w:rPr>
        <w:fldChar w:fldCharType="begin" w:fldLock="0"/>
      </w:r>
      <w:r>
        <w:rPr>
          <w:rStyle w:val="Hyperlink.0"/>
          <w:lang w:val="en-US"/>
        </w:rPr>
        <w:instrText xml:space="preserve"> HYPERLINK "https://github.com/diego-g-fonte/crawler/tree/main/metadata"</w:instrText>
      </w:r>
      <w:r>
        <w:rPr>
          <w:rStyle w:val="Hyperlink.0"/>
          <w:lang w:val="en-US"/>
        </w:rPr>
        <w:fldChar w:fldCharType="separate" w:fldLock="0"/>
      </w:r>
      <w:r>
        <w:rPr>
          <w:rStyle w:val="Hyperlink.0"/>
          <w:rtl w:val="0"/>
          <w:lang w:val="en-US"/>
        </w:rPr>
        <w:t>https://github.com/diego-g-fonte/crawler/tree/main/metadata</w:t>
      </w:r>
      <w:r>
        <w:rPr/>
        <w:fldChar w:fldCharType="end" w:fldLock="0"/>
      </w:r>
      <w:r>
        <w:rPr>
          <w:rStyle w:val="Ninguno"/>
          <w:outline w:val="0"/>
          <w:color w:val="000000"/>
          <w:u w:color="000000"/>
          <w:rtl w:val="0"/>
          <w:lang w:val="es-ES_tradnl"/>
          <w14:textFill>
            <w14:solidFill>
              <w14:srgbClr w14:val="000000"/>
            </w14:solidFill>
          </w14:textFill>
        </w:rPr>
        <w:t>) funcionan de la siguiente manera. Primero hay que, desde nuestro navegador web, hacer una b</w:t>
      </w:r>
      <w:r>
        <w:rPr>
          <w:rStyle w:val="Ninguno"/>
          <w:outline w:val="0"/>
          <w:color w:val="000000"/>
          <w:u w:color="000000"/>
          <w:rtl w:val="0"/>
          <w:lang w:val="es-ES_tradnl"/>
          <w14:textFill>
            <w14:solidFill>
              <w14:srgbClr w14:val="000000"/>
            </w14:solidFill>
          </w14:textFill>
        </w:rPr>
        <w:t>ú</w:t>
      </w:r>
      <w:r>
        <w:rPr>
          <w:rStyle w:val="Ninguno"/>
          <w:outline w:val="0"/>
          <w:color w:val="000000"/>
          <w:u w:color="000000"/>
          <w:rtl w:val="0"/>
          <w:lang w:val="es-ES_tradnl"/>
          <w14:textFill>
            <w14:solidFill>
              <w14:srgbClr w14:val="000000"/>
            </w14:solidFill>
          </w14:textFill>
        </w:rPr>
        <w:t xml:space="preserve">squeda en TESIUNAM. Yo </w:t>
      </w:r>
      <w:commentRangeStart w:id="22"/>
      <w:r>
        <w:rPr>
          <w:rStyle w:val="Ninguno"/>
          <w:outline w:val="0"/>
          <w:color w:val="000000"/>
          <w:u w:color="000000"/>
          <w:rtl w:val="0"/>
          <w:lang w:val="es-ES_tradnl"/>
          <w14:textFill>
            <w14:solidFill>
              <w14:srgbClr w14:val="000000"/>
            </w14:solidFill>
          </w14:textFill>
        </w:rPr>
        <w:t xml:space="preserve">evidentemente </w:t>
      </w:r>
      <w:commentRangeEnd w:id="22"/>
      <w:r>
        <w:commentReference w:id="22"/>
      </w:r>
      <w:r>
        <w:rPr>
          <w:rStyle w:val="Ninguno"/>
          <w:outline w:val="0"/>
          <w:color w:val="000000"/>
          <w:u w:color="000000"/>
          <w:rtl w:val="0"/>
          <w:lang w:val="es-ES_tradnl"/>
          <w14:textFill>
            <w14:solidFill>
              <w14:srgbClr w14:val="000000"/>
            </w14:solidFill>
          </w14:textFill>
        </w:rPr>
        <w:t>busqu</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"licenciatura en lengua y literaturas modernas inglesas", pero mi c</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digo funciona con cualquier b</w:t>
      </w:r>
      <w:r>
        <w:rPr>
          <w:rStyle w:val="Ninguno"/>
          <w:outline w:val="0"/>
          <w:color w:val="000000"/>
          <w:u w:color="000000"/>
          <w:rtl w:val="0"/>
          <w:lang w:val="es-ES_tradnl"/>
          <w14:textFill>
            <w14:solidFill>
              <w14:srgbClr w14:val="000000"/>
            </w14:solidFill>
          </w14:textFill>
        </w:rPr>
        <w:t>ú</w:t>
      </w:r>
      <w:r>
        <w:rPr>
          <w:rStyle w:val="Ninguno"/>
          <w:outline w:val="0"/>
          <w:color w:val="000000"/>
          <w:u w:color="000000"/>
          <w:rtl w:val="0"/>
          <w:lang w:val="es-ES_tradnl"/>
          <w14:textFill>
            <w14:solidFill>
              <w14:srgbClr w14:val="000000"/>
            </w14:solidFill>
          </w14:textFill>
        </w:rPr>
        <w:t>squeda. Hay que copiar y pegar el URL de la primera p</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gina de resultados en el archivo que llam</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"url_manual". Despu</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s de eso, hay que correr los scripts llamados "1.py" y "0.2.py". Estos generan el archivo JSON con los metadatos. Mi c</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 xml:space="preserve">digo no es perfecto, </w:t>
      </w:r>
      <w:commentRangeStart w:id="23"/>
      <w:r>
        <w:rPr>
          <w:rStyle w:val="Ninguno"/>
          <w:outline w:val="0"/>
          <w:color w:val="000000"/>
          <w:u w:color="000000"/>
          <w:rtl w:val="0"/>
          <w:lang w:val="es-ES_tradnl"/>
          <w14:textFill>
            <w14:solidFill>
              <w14:srgbClr w14:val="000000"/>
            </w14:solidFill>
          </w14:textFill>
        </w:rPr>
        <w:t>entonces,</w:t>
      </w:r>
      <w:commentRangeEnd w:id="23"/>
      <w:r>
        <w:commentReference w:id="23"/>
      </w:r>
      <w:r>
        <w:rPr>
          <w:rStyle w:val="Ninguno"/>
          <w:outline w:val="0"/>
          <w:color w:val="000000"/>
          <w:u w:color="000000"/>
          <w:rtl w:val="0"/>
          <w:lang w:val="es-ES_tradnl"/>
          <w14:textFill>
            <w14:solidFill>
              <w14:srgbClr w14:val="000000"/>
            </w14:solidFill>
          </w14:textFill>
        </w:rPr>
        <w:t xml:space="preserve"> despu</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s de que los scripts lo hayan escrito, hay que retocar el JSON manualmente un poco. Con eso hecho, se tiene una base de datos con los metadatos de todos los trabajos de titulaci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de letras inglesas (o de todos los trabajos de titulaci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que haya arrojado TESIUNAM en la b</w:t>
      </w:r>
      <w:r>
        <w:rPr>
          <w:rStyle w:val="Ninguno"/>
          <w:outline w:val="0"/>
          <w:color w:val="000000"/>
          <w:u w:color="000000"/>
          <w:rtl w:val="0"/>
          <w:lang w:val="es-ES_tradnl"/>
          <w14:textFill>
            <w14:solidFill>
              <w14:srgbClr w14:val="000000"/>
            </w14:solidFill>
          </w14:textFill>
        </w:rPr>
        <w:t>ú</w:t>
      </w:r>
      <w:r>
        <w:rPr>
          <w:rStyle w:val="Ninguno"/>
          <w:outline w:val="0"/>
          <w:color w:val="000000"/>
          <w:u w:color="000000"/>
          <w:rtl w:val="0"/>
          <w:lang w:val="es-ES_tradnl"/>
          <w14:textFill>
            <w14:solidFill>
              <w14:srgbClr w14:val="000000"/>
            </w14:solidFill>
          </w14:textFill>
        </w:rPr>
        <w:t>squeda inicial). Guard</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la base de datos en un documento JSON porque los scripts que descargan los metadatos est</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n en Python, pero el an</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lisis lo hice con el lenguaje de programaci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R, y necesitaba una manera de transportar la informaci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de un lenguaje a otro.</w:t>
      </w:r>
    </w:p>
    <w:p>
      <w:pPr>
        <w:pStyle w:val="Body Text"/>
        <w:spacing w:line="480" w:lineRule="auto"/>
        <w:jc w:val="both"/>
        <w:rPr>
          <w:rStyle w:val="Ninguno"/>
          <w:outline w:val="0"/>
          <w:color w:val="000000"/>
          <w:u w:color="000000"/>
          <w:lang w:val="es-ES_tradnl"/>
          <w14:textFill>
            <w14:solidFill>
              <w14:srgbClr w14:val="000000"/>
            </w14:solidFill>
          </w14:textFill>
        </w:rPr>
      </w:pPr>
    </w:p>
    <w:p>
      <w:pPr>
        <w:pStyle w:val="heading 1"/>
        <w:spacing w:line="480" w:lineRule="auto"/>
        <w:jc w:val="both"/>
        <w:rPr>
          <w:lang w:val="es-ES_tradnl"/>
        </w:rPr>
      </w:pPr>
      <w:r>
        <w:rPr>
          <w:rStyle w:val="Ninguno"/>
          <w:b w:val="0"/>
          <w:bCs w:val="0"/>
          <w:outline w:val="0"/>
          <w:color w:val="000000"/>
          <w:sz w:val="24"/>
          <w:szCs w:val="24"/>
          <w:u w:color="000000"/>
          <w:rtl w:val="0"/>
          <w:lang w:val="es-ES_tradnl"/>
          <w14:textFill>
            <w14:solidFill>
              <w14:srgbClr w14:val="000000"/>
            </w14:solidFill>
          </w14:textFill>
        </w:rPr>
        <w:t xml:space="preserve">1.2. </w:t>
      </w:r>
      <w:r>
        <w:rPr>
          <w:rStyle w:val="Ninguno"/>
          <w:b w:val="0"/>
          <w:bCs w:val="0"/>
          <w:outline w:val="0"/>
          <w:color w:val="000000"/>
          <w:sz w:val="24"/>
          <w:szCs w:val="24"/>
          <w:u w:color="000000"/>
          <w:rtl w:val="0"/>
          <w:lang w:val="es-ES_tradnl"/>
          <w14:textFill>
            <w14:solidFill>
              <w14:srgbClr w14:val="000000"/>
            </w14:solidFill>
          </w14:textFill>
        </w:rPr>
        <w:t>¿</w:t>
      </w:r>
      <w:r>
        <w:rPr>
          <w:rStyle w:val="Ninguno"/>
          <w:b w:val="0"/>
          <w:bCs w:val="0"/>
          <w:outline w:val="0"/>
          <w:color w:val="000000"/>
          <w:sz w:val="24"/>
          <w:szCs w:val="24"/>
          <w:u w:color="000000"/>
          <w:rtl w:val="0"/>
          <w:lang w:val="es-ES_tradnl"/>
          <w14:textFill>
            <w14:solidFill>
              <w14:srgbClr w14:val="000000"/>
            </w14:solidFill>
          </w14:textFill>
        </w:rPr>
        <w:t>C</w:t>
      </w:r>
      <w:r>
        <w:rPr>
          <w:rStyle w:val="Ninguno"/>
          <w:b w:val="0"/>
          <w:bCs w:val="0"/>
          <w:outline w:val="0"/>
          <w:color w:val="000000"/>
          <w:sz w:val="24"/>
          <w:szCs w:val="24"/>
          <w:u w:color="000000"/>
          <w:rtl w:val="0"/>
          <w:lang w:val="es-ES_tradnl"/>
          <w14:textFill>
            <w14:solidFill>
              <w14:srgbClr w14:val="000000"/>
            </w14:solidFill>
          </w14:textFill>
        </w:rPr>
        <w:t>ó</w:t>
      </w:r>
      <w:r>
        <w:rPr>
          <w:rStyle w:val="Ninguno"/>
          <w:b w:val="0"/>
          <w:bCs w:val="0"/>
          <w:outline w:val="0"/>
          <w:color w:val="000000"/>
          <w:sz w:val="24"/>
          <w:szCs w:val="24"/>
          <w:u w:color="000000"/>
          <w:rtl w:val="0"/>
          <w:lang w:val="es-ES_tradnl"/>
          <w14:textFill>
            <w14:solidFill>
              <w14:srgbClr w14:val="000000"/>
            </w14:solidFill>
          </w14:textFill>
        </w:rPr>
        <w:t>mo consegu</w:t>
      </w:r>
      <w:r>
        <w:rPr>
          <w:rStyle w:val="Ninguno"/>
          <w:b w:val="0"/>
          <w:bCs w:val="0"/>
          <w:outline w:val="0"/>
          <w:color w:val="000000"/>
          <w:sz w:val="24"/>
          <w:szCs w:val="24"/>
          <w:u w:color="000000"/>
          <w:rtl w:val="0"/>
          <w:lang w:val="es-ES_tradnl"/>
          <w14:textFill>
            <w14:solidFill>
              <w14:srgbClr w14:val="000000"/>
            </w14:solidFill>
          </w14:textFill>
        </w:rPr>
        <w:t xml:space="preserve">í </w:t>
      </w:r>
      <w:r>
        <w:rPr>
          <w:rStyle w:val="Ninguno"/>
          <w:b w:val="0"/>
          <w:bCs w:val="0"/>
          <w:outline w:val="0"/>
          <w:color w:val="000000"/>
          <w:sz w:val="24"/>
          <w:szCs w:val="24"/>
          <w:u w:color="000000"/>
          <w:rtl w:val="0"/>
          <w:lang w:val="es-ES_tradnl"/>
          <w14:textFill>
            <w14:solidFill>
              <w14:srgbClr w14:val="000000"/>
            </w14:solidFill>
          </w14:textFill>
        </w:rPr>
        <w:t>los PDFs?</w:t>
      </w:r>
    </w:p>
    <w:p>
      <w:pPr>
        <w:pStyle w:val="Body Text"/>
        <w:spacing w:line="480" w:lineRule="auto"/>
        <w:jc w:val="both"/>
        <w:rPr>
          <w:rStyle w:val="Ninguno"/>
          <w:outline w:val="0"/>
          <w:color w:val="000000"/>
          <w:u w:color="000000"/>
          <w:lang w:val="es-ES_tradnl"/>
          <w14:textFill>
            <w14:solidFill>
              <w14:srgbClr w14:val="000000"/>
            </w14:solidFill>
          </w14:textFill>
        </w:rPr>
      </w:pPr>
    </w:p>
    <w:p>
      <w:pPr>
        <w:pStyle w:val="Body Text"/>
        <w:spacing w:line="480" w:lineRule="auto"/>
        <w:jc w:val="both"/>
        <w:rPr>
          <w:lang w:val="es-ES_tradnl"/>
        </w:rPr>
      </w:pPr>
      <w:r>
        <w:rPr>
          <w:rStyle w:val="Ninguno"/>
          <w:outline w:val="0"/>
          <w:color w:val="000000"/>
          <w:u w:color="000000"/>
          <w:rtl w:val="0"/>
          <w:lang w:val="es-ES_tradnl"/>
          <w14:textFill>
            <w14:solidFill>
              <w14:srgbClr w14:val="000000"/>
            </w14:solidFill>
          </w14:textFill>
        </w:rPr>
        <w:t>En total, consegu</w:t>
      </w:r>
      <w:r>
        <w:rPr>
          <w:rStyle w:val="Ninguno"/>
          <w:outline w:val="0"/>
          <w:color w:val="000000"/>
          <w:u w:color="000000"/>
          <w:rtl w:val="0"/>
          <w:lang w:val="es-ES_tradnl"/>
          <w14:textFill>
            <w14:solidFill>
              <w14:srgbClr w14:val="000000"/>
            </w14:solidFill>
          </w14:textFill>
        </w:rPr>
        <w:t xml:space="preserve">í </w:t>
      </w:r>
      <w:r>
        <w:rPr>
          <w:rStyle w:val="Ninguno"/>
          <w:outline w:val="0"/>
          <w:color w:val="000000"/>
          <w:u w:color="000000"/>
          <w:rtl w:val="0"/>
          <w:lang w:val="es-ES_tradnl"/>
          <w14:textFill>
            <w14:solidFill>
              <w14:srgbClr w14:val="000000"/>
            </w14:solidFill>
          </w14:textFill>
        </w:rPr>
        <w:t>492 PDFs. Si alguien busca en TESIUNAM todos los trabajos de titulaci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de la carrera de letras inglesas, ver</w:t>
      </w:r>
      <w:r>
        <w:rPr>
          <w:rStyle w:val="Ninguno"/>
          <w:outline w:val="0"/>
          <w:color w:val="000000"/>
          <w:u w:color="000000"/>
          <w:rtl w:val="0"/>
          <w:lang w:val="es-ES_tradnl"/>
          <w14:textFill>
            <w14:solidFill>
              <w14:srgbClr w14:val="000000"/>
            </w14:solidFill>
          </w14:textFill>
        </w:rPr>
        <w:t xml:space="preserve">á </w:t>
      </w:r>
      <w:r>
        <w:rPr>
          <w:rStyle w:val="Ninguno"/>
          <w:outline w:val="0"/>
          <w:color w:val="000000"/>
          <w:u w:color="000000"/>
          <w:rtl w:val="0"/>
          <w:lang w:val="es-ES_tradnl"/>
          <w14:textFill>
            <w14:solidFill>
              <w14:srgbClr w14:val="000000"/>
            </w14:solidFill>
          </w14:textFill>
        </w:rPr>
        <w:t>que hay muchos 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s. Hay dos razones por las que trabaj</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con 492</w:t>
      </w:r>
      <w:commentRangeStart w:id="24"/>
      <w:r>
        <w:rPr>
          <w:rStyle w:val="Ninguno"/>
          <w:outline w:val="0"/>
          <w:color w:val="000000"/>
          <w:u w:color="000000"/>
          <w:rtl w:val="0"/>
          <w:lang w:val="es-ES_tradnl"/>
          <w14:textFill>
            <w14:solidFill>
              <w14:srgbClr w14:val="000000"/>
            </w14:solidFill>
          </w14:textFill>
        </w:rPr>
        <w:t>.</w:t>
      </w:r>
      <w:commentRangeEnd w:id="24"/>
      <w:r>
        <w:commentReference w:id="24"/>
      </w:r>
      <w:r>
        <w:rPr>
          <w:rStyle w:val="Ninguno"/>
          <w:outline w:val="0"/>
          <w:color w:val="000000"/>
          <w:u w:color="000000"/>
          <w:rtl w:val="0"/>
          <w:lang w:val="es-ES_tradnl"/>
          <w14:textFill>
            <w14:solidFill>
              <w14:srgbClr w14:val="000000"/>
            </w14:solidFill>
          </w14:textFill>
        </w:rPr>
        <w:t xml:space="preserve"> La primera es que trabaj</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con los trabajos de titulaci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 xml:space="preserve">n publicados del 2006 al 2023, </w:t>
      </w:r>
      <w:commentRangeStart w:id="25"/>
      <w:r>
        <w:rPr>
          <w:rStyle w:val="Ninguno"/>
          <w:outline w:val="0"/>
          <w:color w:val="000000"/>
          <w:u w:color="000000"/>
          <w:rtl w:val="0"/>
          <w:lang w:val="es-ES_tradnl"/>
          <w14:textFill>
            <w14:solidFill>
              <w14:srgbClr w14:val="000000"/>
            </w14:solidFill>
          </w14:textFill>
        </w:rPr>
        <w:t>no con todos los trabajos de titulaci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existentes de letras inglesas</w:t>
      </w:r>
      <w:commentRangeEnd w:id="25"/>
      <w:r>
        <w:commentReference w:id="25"/>
      </w:r>
      <w:r>
        <w:rPr>
          <w:rStyle w:val="Ninguno"/>
          <w:outline w:val="0"/>
          <w:color w:val="000000"/>
          <w:u w:color="000000"/>
          <w:rtl w:val="0"/>
          <w:lang w:val="es-ES_tradnl"/>
          <w14:textFill>
            <w14:solidFill>
              <w14:srgbClr w14:val="000000"/>
            </w14:solidFill>
          </w14:textFill>
        </w:rPr>
        <w:t>. Descargu</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los PDFs en el 2024, por lo que los trabajos 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s recientes de mi investigaci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son del 2023 (</w:t>
      </w:r>
      <w:commentRangeStart w:id="26"/>
      <w:r>
        <w:rPr>
          <w:rStyle w:val="Ninguno"/>
          <w:outline w:val="0"/>
          <w:color w:val="000000"/>
          <w:u w:color="000000"/>
          <w:rtl w:val="0"/>
          <w:lang w:val="es-ES_tradnl"/>
          <w14:textFill>
            <w14:solidFill>
              <w14:srgbClr w14:val="000000"/>
            </w14:solidFill>
          </w14:textFill>
        </w:rPr>
        <w:t>no quiero tener datos de un a</w:t>
      </w:r>
      <w:r>
        <w:rPr>
          <w:rStyle w:val="Ninguno"/>
          <w:outline w:val="0"/>
          <w:color w:val="000000"/>
          <w:u w:color="000000"/>
          <w:rtl w:val="0"/>
          <w:lang w:val="es-ES_tradnl"/>
          <w14:textFill>
            <w14:solidFill>
              <w14:srgbClr w14:val="000000"/>
            </w14:solidFill>
          </w14:textFill>
        </w:rPr>
        <w:t>ñ</w:t>
      </w:r>
      <w:r>
        <w:rPr>
          <w:rStyle w:val="Ninguno"/>
          <w:outline w:val="0"/>
          <w:color w:val="000000"/>
          <w:u w:color="000000"/>
          <w:rtl w:val="0"/>
          <w:lang w:val="es-ES_tradnl"/>
          <w14:textFill>
            <w14:solidFill>
              <w14:srgbClr w14:val="000000"/>
            </w14:solidFill>
          </w14:textFill>
        </w:rPr>
        <w:t>o que sigue en curso porque estar</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an incompletos</w:t>
      </w:r>
      <w:commentRangeEnd w:id="26"/>
      <w:r>
        <w:commentReference w:id="26"/>
      </w:r>
      <w:r>
        <w:rPr>
          <w:rStyle w:val="Ninguno"/>
          <w:outline w:val="0"/>
          <w:color w:val="000000"/>
          <w:u w:color="000000"/>
          <w:rtl w:val="0"/>
          <w:lang w:val="es-ES_tradnl"/>
          <w14:textFill>
            <w14:solidFill>
              <w14:srgbClr w14:val="000000"/>
            </w14:solidFill>
          </w14:textFill>
        </w:rPr>
        <w:t>). Que los 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 xml:space="preserve">s recientes sean del 2023 tiene sentido, pero </w:t>
      </w:r>
      <w:r>
        <w:rPr>
          <w:rStyle w:val="Ninguno"/>
          <w:outline w:val="0"/>
          <w:color w:val="000000"/>
          <w:u w:color="000000"/>
          <w:rtl w:val="0"/>
          <w:lang w:val="es-ES_tradnl"/>
          <w14:textFill>
            <w14:solidFill>
              <w14:srgbClr w14:val="000000"/>
            </w14:solidFill>
          </w14:textFill>
        </w:rPr>
        <w:t>¿</w:t>
      </w:r>
      <w:r>
        <w:rPr>
          <w:rStyle w:val="Ninguno"/>
          <w:outline w:val="0"/>
          <w:color w:val="000000"/>
          <w:u w:color="000000"/>
          <w:rtl w:val="0"/>
          <w:lang w:val="es-ES_tradnl"/>
          <w14:textFill>
            <w14:solidFill>
              <w14:srgbClr w14:val="000000"/>
            </w14:solidFill>
          </w14:textFill>
        </w:rPr>
        <w:t>por qu</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empezar con los del 2006 y no con anteriores? Despu</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s de todo, el primer trabajo de la licenciatura fue publicado en 1962. La respuesta es que, antes del 2006, la gran mayor</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 los trabajos de titulaci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que alberga TESIUNAM son documentos escaneados, mientras que del 2006 en adelante todos son documentos digitales de origen.</w:t>
      </w:r>
    </w:p>
    <w:p>
      <w:pPr>
        <w:pStyle w:val="Body Text"/>
        <w:spacing w:line="480" w:lineRule="auto"/>
        <w:jc w:val="both"/>
        <w:rPr>
          <w:rStyle w:val="Ninguno"/>
          <w:lang w:val="es-ES_tradnl"/>
        </w:rPr>
      </w:pPr>
      <w:r>
        <w:rPr>
          <w:rStyle w:val="Ninguno"/>
          <w:lang w:val="es-ES_tradnl"/>
        </w:rPr>
        <w:tab/>
      </w:r>
      <w:commentRangeStart w:id="27"/>
      <w:r>
        <w:rPr>
          <w:rStyle w:val="Ninguno"/>
          <w:rtl w:val="0"/>
          <w:lang w:val="es-ES_tradnl"/>
        </w:rPr>
        <w:t>Procesar PDFs p</w:t>
      </w:r>
      <w:commentRangeEnd w:id="27"/>
      <w:r>
        <w:commentReference w:id="27"/>
      </w:r>
      <w:r>
        <w:rPr>
          <w:rStyle w:val="Ninguno"/>
          <w:rtl w:val="0"/>
          <w:lang w:val="es-ES_tradnl"/>
        </w:rPr>
        <w:t>roducidos directamente desde un procesador de textos es much</w:t>
      </w:r>
      <w:r>
        <w:rPr>
          <w:rStyle w:val="Ninguno"/>
          <w:rtl w:val="0"/>
          <w:lang w:val="es-ES_tradnl"/>
        </w:rPr>
        <w:t>í</w:t>
      </w:r>
      <w:r>
        <w:rPr>
          <w:rStyle w:val="Ninguno"/>
          <w:rtl w:val="0"/>
          <w:lang w:val="es-ES_tradnl"/>
        </w:rPr>
        <w:t>simo m</w:t>
      </w:r>
      <w:r>
        <w:rPr>
          <w:rStyle w:val="Ninguno"/>
          <w:rtl w:val="0"/>
          <w:lang w:val="es-ES_tradnl"/>
        </w:rPr>
        <w:t>á</w:t>
      </w:r>
      <w:r>
        <w:rPr>
          <w:rStyle w:val="Ninguno"/>
          <w:rtl w:val="0"/>
          <w:lang w:val="es-ES_tradnl"/>
        </w:rPr>
        <w:t>s sencillo que procesar PDFs producidos por un esc</w:t>
      </w:r>
      <w:r>
        <w:rPr>
          <w:rStyle w:val="Ninguno"/>
          <w:rtl w:val="0"/>
          <w:lang w:val="es-ES_tradnl"/>
        </w:rPr>
        <w:t>á</w:t>
      </w:r>
      <w:r>
        <w:rPr>
          <w:rStyle w:val="Ninguno"/>
          <w:rtl w:val="0"/>
          <w:lang w:val="es-ES_tradnl"/>
        </w:rPr>
        <w:t>ner, pues los caracteres vienen ya codificados como caracteres, mientras que en los documentos escaneados vienen codificados como pixeles. Para usar PDFs producidos con un esc</w:t>
      </w:r>
      <w:r>
        <w:rPr>
          <w:rStyle w:val="Ninguno"/>
          <w:rtl w:val="0"/>
          <w:lang w:val="es-ES_tradnl"/>
        </w:rPr>
        <w:t>á</w:t>
      </w:r>
      <w:r>
        <w:rPr>
          <w:rStyle w:val="Ninguno"/>
          <w:rtl w:val="0"/>
          <w:lang w:val="es-ES_tradnl"/>
        </w:rPr>
        <w:t>ner se tiene que llevar a cabo uno de varios procesos. El m</w:t>
      </w:r>
      <w:r>
        <w:rPr>
          <w:rStyle w:val="Ninguno"/>
          <w:rtl w:val="0"/>
          <w:lang w:val="es-ES_tradnl"/>
        </w:rPr>
        <w:t>á</w:t>
      </w:r>
      <w:r>
        <w:rPr>
          <w:rStyle w:val="Ninguno"/>
          <w:rtl w:val="0"/>
          <w:lang w:val="es-ES_tradnl"/>
        </w:rPr>
        <w:t>s sencillo y que da resultados de mejor calidad es transcribir manualmente los textos. Este m</w:t>
      </w:r>
      <w:r>
        <w:rPr>
          <w:rStyle w:val="Ninguno"/>
          <w:rtl w:val="0"/>
          <w:lang w:val="es-ES_tradnl"/>
        </w:rPr>
        <w:t>é</w:t>
      </w:r>
      <w:r>
        <w:rPr>
          <w:rStyle w:val="Ninguno"/>
          <w:rtl w:val="0"/>
          <w:lang w:val="es-ES_tradnl"/>
        </w:rPr>
        <w:t xml:space="preserve">todo, </w:t>
      </w:r>
      <w:commentRangeStart w:id="28"/>
      <w:r>
        <w:rPr>
          <w:rStyle w:val="Ninguno"/>
          <w:rtl w:val="0"/>
          <w:lang w:val="es-ES_tradnl"/>
        </w:rPr>
        <w:t>claramente</w:t>
      </w:r>
      <w:commentRangeEnd w:id="28"/>
      <w:r>
        <w:commentReference w:id="28"/>
      </w:r>
      <w:r>
        <w:rPr>
          <w:rStyle w:val="Ninguno"/>
          <w:rtl w:val="0"/>
          <w:lang w:val="es-ES_tradnl"/>
        </w:rPr>
        <w:t>, consume mucho tiempo y fuerza de trabajo; por lo tanto, nunca fue una opci</w:t>
      </w:r>
      <w:r>
        <w:rPr>
          <w:rStyle w:val="Ninguno"/>
          <w:rtl w:val="0"/>
          <w:lang w:val="es-ES_tradnl"/>
        </w:rPr>
        <w:t>ó</w:t>
      </w:r>
      <w:r>
        <w:rPr>
          <w:rStyle w:val="Ninguno"/>
          <w:rtl w:val="0"/>
          <w:lang w:val="es-ES_tradnl"/>
        </w:rPr>
        <w:t>n que consider</w:t>
      </w:r>
      <w:r>
        <w:rPr>
          <w:rStyle w:val="Ninguno"/>
          <w:rtl w:val="0"/>
          <w:lang w:val="es-ES_tradnl"/>
        </w:rPr>
        <w:t>é</w:t>
      </w:r>
      <w:r>
        <w:rPr>
          <w:rStyle w:val="Ninguno"/>
          <w:rtl w:val="0"/>
          <w:lang w:val="es-ES_tradnl"/>
        </w:rPr>
        <w:t>. Otro m</w:t>
      </w:r>
      <w:r>
        <w:rPr>
          <w:rStyle w:val="Ninguno"/>
          <w:rtl w:val="0"/>
          <w:lang w:val="es-ES_tradnl"/>
        </w:rPr>
        <w:t>é</w:t>
      </w:r>
      <w:r>
        <w:rPr>
          <w:rStyle w:val="Ninguno"/>
          <w:rtl w:val="0"/>
          <w:lang w:val="es-ES_tradnl"/>
        </w:rPr>
        <w:t xml:space="preserve">todo es el llamado reconocimiento </w:t>
      </w:r>
      <w:r>
        <w:rPr>
          <w:rStyle w:val="Ninguno"/>
          <w:rtl w:val="0"/>
          <w:lang w:val="es-ES_tradnl"/>
        </w:rPr>
        <w:t>ó</w:t>
      </w:r>
      <w:r>
        <w:rPr>
          <w:rStyle w:val="Ninguno"/>
          <w:rtl w:val="0"/>
          <w:lang w:val="es-ES_tradnl"/>
        </w:rPr>
        <w:t>ptico de caracteres (OCR, por sus siglas en ingl</w:t>
      </w:r>
      <w:r>
        <w:rPr>
          <w:rStyle w:val="Ninguno"/>
          <w:rtl w:val="0"/>
          <w:lang w:val="es-ES_tradnl"/>
        </w:rPr>
        <w:t>é</w:t>
      </w:r>
      <w:r>
        <w:rPr>
          <w:rStyle w:val="Ninguno"/>
          <w:rtl w:val="0"/>
          <w:lang w:val="es-ES_tradnl"/>
        </w:rPr>
        <w:t>s). El OCR utiliza software que reconoce patrones en los pixeles de una foto y los interpreta como caracteres. Este m</w:t>
      </w:r>
      <w:r>
        <w:rPr>
          <w:rStyle w:val="Ninguno"/>
          <w:rtl w:val="0"/>
          <w:lang w:val="es-ES_tradnl"/>
        </w:rPr>
        <w:t>é</w:t>
      </w:r>
      <w:r>
        <w:rPr>
          <w:rStyle w:val="Ninguno"/>
          <w:rtl w:val="0"/>
          <w:lang w:val="es-ES_tradnl"/>
        </w:rPr>
        <w:t>todo, a pesar de ser mucho m</w:t>
      </w:r>
      <w:r>
        <w:rPr>
          <w:rStyle w:val="Ninguno"/>
          <w:rtl w:val="0"/>
          <w:lang w:val="es-ES_tradnl"/>
        </w:rPr>
        <w:t>á</w:t>
      </w:r>
      <w:r>
        <w:rPr>
          <w:rStyle w:val="Ninguno"/>
          <w:rtl w:val="0"/>
          <w:lang w:val="es-ES_tradnl"/>
        </w:rPr>
        <w:t>s r</w:t>
      </w:r>
      <w:r>
        <w:rPr>
          <w:rStyle w:val="Ninguno"/>
          <w:rtl w:val="0"/>
          <w:lang w:val="es-ES_tradnl"/>
        </w:rPr>
        <w:t>á</w:t>
      </w:r>
      <w:r>
        <w:rPr>
          <w:rStyle w:val="Ninguno"/>
          <w:rtl w:val="0"/>
          <w:lang w:val="es-ES_tradnl"/>
        </w:rPr>
        <w:t>pido que el primer m</w:t>
      </w:r>
      <w:r>
        <w:rPr>
          <w:rStyle w:val="Ninguno"/>
          <w:rtl w:val="0"/>
          <w:lang w:val="es-ES_tradnl"/>
        </w:rPr>
        <w:t>é</w:t>
      </w:r>
      <w:r>
        <w:rPr>
          <w:rStyle w:val="Ninguno"/>
          <w:rtl w:val="0"/>
          <w:lang w:val="es-ES_tradnl"/>
        </w:rPr>
        <w:t xml:space="preserve">todo, no da resultados lo suficientemente fidedignos como para confiarles un estudio de esta </w:t>
      </w:r>
      <w:r>
        <w:rPr>
          <w:rStyle w:val="Ninguno"/>
          <w:rtl w:val="0"/>
          <w:lang w:val="es-ES_tradnl"/>
        </w:rPr>
        <w:t>í</w:t>
      </w:r>
      <w:r>
        <w:rPr>
          <w:rStyle w:val="Ninguno"/>
          <w:rtl w:val="0"/>
          <w:lang w:val="es-ES_tradnl"/>
        </w:rPr>
        <w:t>ndole</w:t>
      </w:r>
      <w:commentRangeStart w:id="29"/>
      <w:r>
        <w:rPr>
          <w:rStyle w:val="Ninguno"/>
          <w:rtl w:val="0"/>
          <w:lang w:val="es-ES_tradnl"/>
        </w:rPr>
        <w:t xml:space="preserve"> (muchos de los libros en la base de datos de Google Books est</w:t>
      </w:r>
      <w:r>
        <w:rPr>
          <w:rStyle w:val="Ninguno"/>
          <w:rtl w:val="0"/>
          <w:lang w:val="es-ES_tradnl"/>
        </w:rPr>
        <w:t>á</w:t>
      </w:r>
      <w:r>
        <w:rPr>
          <w:rStyle w:val="Ninguno"/>
          <w:rtl w:val="0"/>
          <w:lang w:val="es-ES_tradnl"/>
        </w:rPr>
        <w:t>n codificados con este m</w:t>
      </w:r>
      <w:r>
        <w:rPr>
          <w:rStyle w:val="Ninguno"/>
          <w:rtl w:val="0"/>
          <w:lang w:val="es-ES_tradnl"/>
        </w:rPr>
        <w:t>é</w:t>
      </w:r>
      <w:r>
        <w:rPr>
          <w:rStyle w:val="Ninguno"/>
          <w:rtl w:val="0"/>
          <w:lang w:val="es-ES_tradnl"/>
        </w:rPr>
        <w:t>todo, y si alguien ha intentado copiar y pegar texto de esos documentos, sabr</w:t>
      </w:r>
      <w:r>
        <w:rPr>
          <w:rStyle w:val="Ninguno"/>
          <w:rtl w:val="0"/>
          <w:lang w:val="es-ES_tradnl"/>
        </w:rPr>
        <w:t xml:space="preserve">á </w:t>
      </w:r>
      <w:r>
        <w:rPr>
          <w:rStyle w:val="Ninguno"/>
          <w:rtl w:val="0"/>
          <w:lang w:val="es-ES_tradnl"/>
        </w:rPr>
        <w:t>que no da los resultados m</w:t>
      </w:r>
      <w:r>
        <w:rPr>
          <w:rStyle w:val="Ninguno"/>
          <w:rtl w:val="0"/>
          <w:lang w:val="es-ES_tradnl"/>
        </w:rPr>
        <w:t>á</w:t>
      </w:r>
      <w:r>
        <w:rPr>
          <w:rStyle w:val="Ninguno"/>
          <w:rtl w:val="0"/>
          <w:lang w:val="es-ES_tradnl"/>
        </w:rPr>
        <w:t>s confiables).</w:t>
      </w:r>
      <w:commentRangeEnd w:id="29"/>
      <w:r>
        <w:commentReference w:id="29"/>
      </w:r>
      <w:r>
        <w:rPr>
          <w:rStyle w:val="Ninguno"/>
          <w:rtl w:val="0"/>
          <w:lang w:val="es-ES_tradnl"/>
        </w:rPr>
        <w:t xml:space="preserve"> Ninguno de estos dos m</w:t>
      </w:r>
      <w:r>
        <w:rPr>
          <w:rStyle w:val="Ninguno"/>
          <w:rtl w:val="0"/>
          <w:lang w:val="es-ES_tradnl"/>
        </w:rPr>
        <w:t>é</w:t>
      </w:r>
      <w:r>
        <w:rPr>
          <w:rStyle w:val="Ninguno"/>
          <w:rtl w:val="0"/>
          <w:lang w:val="es-ES_tradnl"/>
        </w:rPr>
        <w:t>todos se acopl</w:t>
      </w:r>
      <w:r>
        <w:rPr>
          <w:rStyle w:val="Ninguno"/>
          <w:rtl w:val="0"/>
          <w:lang w:val="es-ES_tradnl"/>
        </w:rPr>
        <w:t xml:space="preserve">ó </w:t>
      </w:r>
      <w:r>
        <w:rPr>
          <w:rStyle w:val="Ninguno"/>
          <w:rtl w:val="0"/>
          <w:lang w:val="es-ES_tradnl"/>
        </w:rPr>
        <w:t>a mi metodolog</w:t>
      </w:r>
      <w:r>
        <w:rPr>
          <w:rStyle w:val="Ninguno"/>
          <w:rtl w:val="0"/>
          <w:lang w:val="es-ES_tradnl"/>
        </w:rPr>
        <w:t>í</w:t>
      </w:r>
      <w:r>
        <w:rPr>
          <w:rStyle w:val="Ninguno"/>
          <w:rtl w:val="0"/>
          <w:lang w:val="es-ES_tradnl"/>
        </w:rPr>
        <w:t>a, por lo que decid</w:t>
      </w:r>
      <w:r>
        <w:rPr>
          <w:rStyle w:val="Ninguno"/>
          <w:rtl w:val="0"/>
          <w:lang w:val="es-ES_tradnl"/>
        </w:rPr>
        <w:t xml:space="preserve">í </w:t>
      </w:r>
      <w:r>
        <w:rPr>
          <w:rStyle w:val="Ninguno"/>
          <w:rtl w:val="0"/>
          <w:lang w:val="es-ES_tradnl"/>
        </w:rPr>
        <w:t>olvidarme de los PDFs escaneados. Aun as</w:t>
      </w:r>
      <w:r>
        <w:rPr>
          <w:rStyle w:val="Ninguno"/>
          <w:rtl w:val="0"/>
          <w:lang w:val="es-ES_tradnl"/>
        </w:rPr>
        <w:t>í</w:t>
      </w:r>
      <w:r>
        <w:rPr>
          <w:rStyle w:val="Ninguno"/>
          <w:rtl w:val="0"/>
          <w:lang w:val="es-ES_tradnl"/>
        </w:rPr>
        <w:t>, cuando se realiza la b</w:t>
      </w:r>
      <w:r>
        <w:rPr>
          <w:rStyle w:val="Ninguno"/>
          <w:rtl w:val="0"/>
          <w:lang w:val="es-ES_tradnl"/>
        </w:rPr>
        <w:t>ú</w:t>
      </w:r>
      <w:r>
        <w:rPr>
          <w:rStyle w:val="Ninguno"/>
          <w:rtl w:val="0"/>
          <w:lang w:val="es-ES_tradnl"/>
        </w:rPr>
        <w:t>squeda en TESIUNAM acotando los resultados a este rango de a</w:t>
      </w:r>
      <w:r>
        <w:rPr>
          <w:rStyle w:val="Ninguno"/>
          <w:rtl w:val="0"/>
          <w:lang w:val="es-ES_tradnl"/>
        </w:rPr>
        <w:t>ñ</w:t>
      </w:r>
      <w:r>
        <w:rPr>
          <w:rStyle w:val="Ninguno"/>
          <w:rtl w:val="0"/>
          <w:lang w:val="es-ES_tradnl"/>
        </w:rPr>
        <w:t>os, la p</w:t>
      </w:r>
      <w:r>
        <w:rPr>
          <w:rStyle w:val="Ninguno"/>
          <w:rtl w:val="0"/>
          <w:lang w:val="es-ES_tradnl"/>
        </w:rPr>
        <w:t>á</w:t>
      </w:r>
      <w:r>
        <w:rPr>
          <w:rStyle w:val="Ninguno"/>
          <w:rtl w:val="0"/>
          <w:lang w:val="es-ES_tradnl"/>
        </w:rPr>
        <w:t>gina nos dice que hay 498 trabajos, mientras que yo digo que consegu</w:t>
      </w:r>
      <w:r>
        <w:rPr>
          <w:rStyle w:val="Ninguno"/>
          <w:rtl w:val="0"/>
          <w:lang w:val="es-ES_tradnl"/>
        </w:rPr>
        <w:t xml:space="preserve">í </w:t>
      </w:r>
      <w:r>
        <w:rPr>
          <w:rStyle w:val="Ninguno"/>
          <w:rtl w:val="0"/>
          <w:lang w:val="es-ES_tradnl"/>
        </w:rPr>
        <w:t>492.</w:t>
      </w:r>
    </w:p>
    <w:p>
      <w:pPr>
        <w:pStyle w:val="Body Text"/>
        <w:spacing w:line="480" w:lineRule="auto"/>
        <w:jc w:val="both"/>
      </w:pPr>
      <w:r>
        <w:rPr>
          <w:rStyle w:val="Ninguno"/>
          <w:outline w:val="0"/>
          <w:color w:val="000000"/>
          <w:u w:color="000000"/>
          <w:rtl w:val="0"/>
          <w:lang w:val="es-ES_tradnl"/>
          <w14:textFill>
            <w14:solidFill>
              <w14:srgbClr w14:val="000000"/>
            </w14:solidFill>
          </w14:textFill>
        </w:rPr>
        <w:tab/>
        <w:t>La segunda raz</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por la que trabaj</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con 492 documentos es que hay ciertos trabajos cuyas fichas aparecen en la p</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gina de TESIUNAM, pero que no est</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 xml:space="preserve">n disponibles. Es posible que lx autorx no haya querido publicar su trabajo en TESIUNAM, como es el caso del trabajo "Metanarrativas y el emtramado [sic] en </w:t>
      </w:r>
      <w:r>
        <w:rPr>
          <w:rStyle w:val="Ninguno"/>
          <w:i w:val="1"/>
          <w:iCs w:val="1"/>
          <w:outline w:val="0"/>
          <w:color w:val="000000"/>
          <w:u w:color="000000"/>
          <w:rtl w:val="0"/>
          <w:lang w:val="es-ES_tradnl"/>
          <w14:textFill>
            <w14:solidFill>
              <w14:srgbClr w14:val="000000"/>
            </w14:solidFill>
          </w14:textFill>
        </w:rPr>
        <w:t>Enduring Love</w:t>
      </w:r>
      <w:r>
        <w:rPr>
          <w:rStyle w:val="Ninguno"/>
          <w:outline w:val="0"/>
          <w:color w:val="000000"/>
          <w:u w:color="000000"/>
          <w:rtl w:val="0"/>
          <w:lang w:val="es-ES_tradnl"/>
          <w14:textFill>
            <w14:solidFill>
              <w14:srgbClr w14:val="000000"/>
            </w14:solidFill>
          </w14:textFill>
        </w:rPr>
        <w:t xml:space="preserve"> de Ian Mcewan", o que, por alguna raz</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que TESIUNAM no hace p</w:t>
      </w:r>
      <w:r>
        <w:rPr>
          <w:rStyle w:val="Ninguno"/>
          <w:outline w:val="0"/>
          <w:color w:val="000000"/>
          <w:u w:color="000000"/>
          <w:rtl w:val="0"/>
          <w:lang w:val="es-ES_tradnl"/>
          <w14:textFill>
            <w14:solidFill>
              <w14:srgbClr w14:val="000000"/>
            </w14:solidFill>
          </w14:textFill>
        </w:rPr>
        <w:t>ú</w:t>
      </w:r>
      <w:r>
        <w:rPr>
          <w:rStyle w:val="Ninguno"/>
          <w:outline w:val="0"/>
          <w:color w:val="000000"/>
          <w:u w:color="000000"/>
          <w:rtl w:val="0"/>
          <w:lang w:val="es-ES_tradnl"/>
          <w14:textFill>
            <w14:solidFill>
              <w14:srgbClr w14:val="000000"/>
            </w14:solidFill>
          </w14:textFill>
        </w:rPr>
        <w:t>blica, simple y sencillamente no hay bot</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para descargar el documento, como en el trabajo "The song and the water: el mar, la narraci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 xml:space="preserve">n y la vida en </w:t>
      </w:r>
      <w:r>
        <w:rPr>
          <w:rStyle w:val="Ninguno"/>
          <w:i w:val="1"/>
          <w:iCs w:val="1"/>
          <w:outline w:val="0"/>
          <w:color w:val="000000"/>
          <w:u w:color="000000"/>
          <w:rtl w:val="0"/>
          <w:lang w:val="es-ES_tradnl"/>
          <w14:textFill>
            <w14:solidFill>
              <w14:srgbClr w14:val="000000"/>
            </w14:solidFill>
          </w14:textFill>
        </w:rPr>
        <w:t>The Waves</w:t>
      </w:r>
      <w:r>
        <w:rPr>
          <w:rStyle w:val="Ninguno"/>
          <w:outline w:val="0"/>
          <w:color w:val="000000"/>
          <w:u w:color="000000"/>
          <w:rtl w:val="0"/>
          <w:lang w:val="es-ES_tradnl"/>
          <w14:textFill>
            <w14:solidFill>
              <w14:srgbClr w14:val="000000"/>
            </w14:solidFill>
          </w14:textFill>
        </w:rPr>
        <w:t>, de Virginia Woolf". Conseguir los PDFs fue probablemente la etapa de la investigaci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que 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s trabajo me cost</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 No voy a entrar en detalle pero basta con decir que TESIUNAM est</w:t>
      </w:r>
      <w:r>
        <w:rPr>
          <w:rStyle w:val="Ninguno"/>
          <w:outline w:val="0"/>
          <w:color w:val="000000"/>
          <w:u w:color="000000"/>
          <w:rtl w:val="0"/>
          <w:lang w:val="es-ES_tradnl"/>
          <w14:textFill>
            <w14:solidFill>
              <w14:srgbClr w14:val="000000"/>
            </w14:solidFill>
          </w14:textFill>
        </w:rPr>
        <w:t xml:space="preserve">á </w:t>
      </w:r>
      <w:r>
        <w:rPr>
          <w:rStyle w:val="Ninguno"/>
          <w:outline w:val="0"/>
          <w:color w:val="000000"/>
          <w:u w:color="000000"/>
          <w:rtl w:val="0"/>
          <w:lang w:val="es-ES_tradnl"/>
          <w14:textFill>
            <w14:solidFill>
              <w14:srgbClr w14:val="000000"/>
            </w14:solidFill>
          </w14:textFill>
        </w:rPr>
        <w:t>hecha de manera tal que los botones de las p</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ginas de resultados que dicen "texto completo" no llevan directamente al texto completo, sino que hacen una serie de redirecciones que mi c</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 xml:space="preserve">digo tiene que seguir </w:t>
      </w:r>
      <w:r>
        <w:rPr>
          <w:rStyle w:val="Ninguno"/>
          <w:outline w:val="0"/>
          <w:color w:val="000000"/>
          <w:u w:color="000000"/>
          <w:rtl w:val="0"/>
          <w:lang w:val="es-ES_tradnl"/>
          <w14:textFill>
            <w14:solidFill>
              <w14:srgbClr w14:val="000000"/>
            </w14:solidFill>
          </w14:textFill>
        </w:rPr>
        <w:t>—</w:t>
      </w:r>
      <w:r>
        <w:rPr>
          <w:rStyle w:val="Ninguno"/>
          <w:outline w:val="0"/>
          <w:color w:val="000000"/>
          <w:u w:color="000000"/>
          <w:rtl w:val="0"/>
          <w:lang w:val="es-ES_tradnl"/>
          <w14:textFill>
            <w14:solidFill>
              <w14:srgbClr w14:val="000000"/>
            </w14:solidFill>
          </w14:textFill>
        </w:rPr>
        <w:t>como los procesos burocr</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ticos en los que hay que ir a una oficina para que te digan que vayas a otra para que te digan que vayas a otra</w:t>
      </w:r>
      <w:r>
        <w:rPr>
          <w:rStyle w:val="Ninguno"/>
          <w:outline w:val="0"/>
          <w:color w:val="000000"/>
          <w:u w:color="000000"/>
          <w:rtl w:val="0"/>
          <w:lang w:val="es-ES_tradnl"/>
          <w14:textFill>
            <w14:solidFill>
              <w14:srgbClr w14:val="000000"/>
            </w14:solidFill>
          </w14:textFill>
        </w:rPr>
        <w:t>—</w:t>
      </w:r>
      <w:r>
        <w:rPr>
          <w:rStyle w:val="Ninguno"/>
          <w:outline w:val="0"/>
          <w:color w:val="000000"/>
          <w:u w:color="000000"/>
          <w:rtl w:val="0"/>
          <w:lang w:val="es-ES_tradnl"/>
          <w14:textFill>
            <w14:solidFill>
              <w14:srgbClr w14:val="000000"/>
            </w14:solidFill>
          </w14:textFill>
        </w:rPr>
        <w:t>. No es nada muy complejo, solamente fue tedioso. Si alguien quiere ver los detalles del c</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digo, est</w:t>
      </w:r>
      <w:r>
        <w:rPr>
          <w:rStyle w:val="Ninguno"/>
          <w:outline w:val="0"/>
          <w:color w:val="000000"/>
          <w:u w:color="000000"/>
          <w:rtl w:val="0"/>
          <w:lang w:val="es-ES_tradnl"/>
          <w14:textFill>
            <w14:solidFill>
              <w14:srgbClr w14:val="000000"/>
            </w14:solidFill>
          </w14:textFill>
        </w:rPr>
        <w:t xml:space="preserve">á </w:t>
      </w:r>
      <w:r>
        <w:rPr>
          <w:rStyle w:val="Ninguno"/>
          <w:outline w:val="0"/>
          <w:color w:val="000000"/>
          <w:u w:color="000000"/>
          <w:rtl w:val="0"/>
          <w:lang w:val="es-ES_tradnl"/>
          <w14:textFill>
            <w14:solidFill>
              <w14:srgbClr w14:val="000000"/>
            </w14:solidFill>
          </w14:textFill>
        </w:rPr>
        <w:t>en</w:t>
      </w:r>
      <w:r>
        <w:rPr>
          <w:rStyle w:val="Ninguno"/>
          <w:outline w:val="0"/>
          <w:color w:val="000000"/>
          <w:u w:color="000000"/>
          <w:rtl w:val="0"/>
          <w:lang w:val="es-ES_tradnl"/>
          <w14:textFill>
            <w14:solidFill>
              <w14:srgbClr w14:val="000000"/>
            </w14:solidFill>
          </w14:textFill>
        </w:rPr>
        <w:t> </w:t>
      </w:r>
      <w:r>
        <w:rPr>
          <w:rStyle w:val="Hyperlink.0"/>
          <w:lang w:val="en-US"/>
        </w:rPr>
        <w:fldChar w:fldCharType="begin" w:fldLock="0"/>
      </w:r>
      <w:r>
        <w:rPr>
          <w:rStyle w:val="Hyperlink.0"/>
          <w:lang w:val="en-US"/>
        </w:rPr>
        <w:instrText xml:space="preserve"> HYPERLINK "https://github.com/diego-g-fonte/crawler"</w:instrText>
      </w:r>
      <w:r>
        <w:rPr>
          <w:rStyle w:val="Hyperlink.0"/>
          <w:lang w:val="en-US"/>
        </w:rPr>
        <w:fldChar w:fldCharType="separate" w:fldLock="0"/>
      </w:r>
      <w:r>
        <w:rPr>
          <w:rStyle w:val="Hyperlink.0"/>
          <w:rtl w:val="0"/>
          <w:lang w:val="en-US"/>
        </w:rPr>
        <w:t>https://github.com/diego-g-fonte/crawler</w:t>
      </w:r>
      <w:r>
        <w:rPr/>
        <w:fldChar w:fldCharType="end" w:fldLock="0"/>
      </w:r>
      <w:r>
        <w:rPr>
          <w:rStyle w:val="Ninguno"/>
          <w:outline w:val="0"/>
          <w:color w:val="000000"/>
          <w:u w:color="000000"/>
          <w:rtl w:val="0"/>
          <w:lang w:val="es-ES_tradnl"/>
          <w14:textFill>
            <w14:solidFill>
              <w14:srgbClr w14:val="000000"/>
            </w14:solidFill>
          </w14:textFill>
        </w:rPr>
        <w:t>.</w:t>
      </w:r>
    </w:p>
    <w:p>
      <w:pPr>
        <w:pStyle w:val="Body Text"/>
        <w:spacing w:line="480" w:lineRule="auto"/>
        <w:jc w:val="both"/>
        <w:rPr>
          <w:rStyle w:val="Ninguno"/>
          <w:outline w:val="0"/>
          <w:color w:val="000000"/>
          <w:u w:color="000000"/>
          <w:lang w:val="es-ES_tradnl"/>
          <w14:textFill>
            <w14:solidFill>
              <w14:srgbClr w14:val="000000"/>
            </w14:solidFill>
          </w14:textFill>
        </w:rPr>
      </w:pPr>
    </w:p>
    <w:p>
      <w:pPr>
        <w:pStyle w:val="Body Text"/>
        <w:spacing w:line="480" w:lineRule="auto"/>
        <w:jc w:val="both"/>
        <w:rPr>
          <w:lang w:val="es-ES_tradnl"/>
        </w:rPr>
      </w:pPr>
      <w:r>
        <w:rPr>
          <w:rStyle w:val="Ninguno"/>
          <w:outline w:val="0"/>
          <w:color w:val="000000"/>
          <w:u w:color="000000"/>
          <w:rtl w:val="0"/>
          <w:lang w:val="es-ES_tradnl"/>
          <w14:textFill>
            <w14:solidFill>
              <w14:srgbClr w14:val="000000"/>
            </w14:solidFill>
          </w14:textFill>
        </w:rPr>
        <w:t xml:space="preserve">1.3. </w:t>
      </w:r>
      <w:r>
        <w:rPr>
          <w:rStyle w:val="Ninguno"/>
          <w:outline w:val="0"/>
          <w:color w:val="000000"/>
          <w:u w:color="000000"/>
          <w:rtl w:val="0"/>
          <w:lang w:val="es-ES_tradnl"/>
          <w14:textFill>
            <w14:solidFill>
              <w14:srgbClr w14:val="000000"/>
            </w14:solidFill>
          </w14:textFill>
        </w:rPr>
        <w:t>¿</w:t>
      </w:r>
      <w:r>
        <w:rPr>
          <w:rStyle w:val="Ninguno"/>
          <w:outline w:val="0"/>
          <w:color w:val="000000"/>
          <w:u w:color="000000"/>
          <w:rtl w:val="0"/>
          <w:lang w:val="es-ES_tradnl"/>
          <w14:textFill>
            <w14:solidFill>
              <w14:srgbClr w14:val="000000"/>
            </w14:solidFill>
          </w14:textFill>
        </w:rPr>
        <w:t>C</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mo pas</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los PDFs a texto procesable?</w:t>
      </w:r>
    </w:p>
    <w:p>
      <w:pPr>
        <w:pStyle w:val="Body Text"/>
        <w:spacing w:line="480" w:lineRule="auto"/>
        <w:jc w:val="both"/>
        <w:rPr>
          <w:rStyle w:val="Ninguno"/>
          <w:outline w:val="0"/>
          <w:color w:val="000000"/>
          <w:u w:color="000000"/>
          <w:lang w:val="es-ES_tradnl"/>
          <w14:textFill>
            <w14:solidFill>
              <w14:srgbClr w14:val="000000"/>
            </w14:solidFill>
          </w14:textFill>
        </w:rPr>
      </w:pPr>
    </w:p>
    <w:p>
      <w:pPr>
        <w:pStyle w:val="Body Text"/>
        <w:spacing w:line="480" w:lineRule="auto"/>
        <w:jc w:val="both"/>
      </w:pPr>
      <w:r>
        <w:rPr>
          <w:rStyle w:val="Ninguno"/>
          <w:outline w:val="0"/>
          <w:color w:val="000000"/>
          <w:u w:color="000000"/>
          <w:rtl w:val="0"/>
          <w:lang w:val="es-ES_tradnl"/>
          <w14:textFill>
            <w14:solidFill>
              <w14:srgbClr w14:val="000000"/>
            </w14:solidFill>
          </w14:textFill>
        </w:rPr>
        <w:t>Pas</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los trabajos de titulaci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de PDF a texto simple (es decir, texto sin formato: sin tipograf</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 especificada, negritas, subrayados, it</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licas, tama</w:t>
      </w:r>
      <w:r>
        <w:rPr>
          <w:rStyle w:val="Ninguno"/>
          <w:outline w:val="0"/>
          <w:color w:val="000000"/>
          <w:u w:color="000000"/>
          <w:rtl w:val="0"/>
          <w:lang w:val="es-ES_tradnl"/>
          <w14:textFill>
            <w14:solidFill>
              <w14:srgbClr w14:val="000000"/>
            </w14:solidFill>
          </w14:textFill>
        </w:rPr>
        <w:t>ñ</w:t>
      </w:r>
      <w:r>
        <w:rPr>
          <w:rStyle w:val="Ninguno"/>
          <w:outline w:val="0"/>
          <w:color w:val="000000"/>
          <w:u w:color="000000"/>
          <w:rtl w:val="0"/>
          <w:lang w:val="es-ES_tradnl"/>
          <w14:textFill>
            <w14:solidFill>
              <w14:srgbClr w14:val="000000"/>
            </w14:solidFill>
          </w14:textFill>
        </w:rPr>
        <w:t>os de letra variables, justificaci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interlineado, etc</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tera) con los scripts en Python que est</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 xml:space="preserve">n en </w:t>
      </w:r>
      <w:r>
        <w:rPr>
          <w:rStyle w:val="Hyperlink.0"/>
          <w:lang w:val="en-US"/>
        </w:rPr>
        <w:fldChar w:fldCharType="begin" w:fldLock="0"/>
      </w:r>
      <w:r>
        <w:rPr>
          <w:rStyle w:val="Hyperlink.0"/>
          <w:lang w:val="en-US"/>
        </w:rPr>
        <w:instrText xml:space="preserve"> HYPERLINK "https://github.com/diego-g-fonte/pdfs_a_texto/"</w:instrText>
      </w:r>
      <w:r>
        <w:rPr>
          <w:rStyle w:val="Hyperlink.0"/>
          <w:lang w:val="en-US"/>
        </w:rPr>
        <w:fldChar w:fldCharType="separate" w:fldLock="0"/>
      </w:r>
      <w:r>
        <w:rPr>
          <w:rStyle w:val="Hyperlink.0"/>
          <w:rtl w:val="0"/>
          <w:lang w:val="en-US"/>
        </w:rPr>
        <w:t>https://github.com/diego-g-fonte/pdfs_a_texto/</w:t>
      </w:r>
      <w:r>
        <w:rPr/>
        <w:fldChar w:fldCharType="end" w:fldLock="0"/>
      </w:r>
      <w:r>
        <w:rPr>
          <w:rStyle w:val="Ninguno"/>
          <w:outline w:val="0"/>
          <w:color w:val="000000"/>
          <w:u w:color="000000"/>
          <w:rtl w:val="0"/>
          <w:lang w:val="es-ES_tradnl"/>
          <w14:textFill>
            <w14:solidFill>
              <w14:srgbClr w14:val="000000"/>
            </w14:solidFill>
          </w14:textFill>
        </w:rPr>
        <w:t>. Por la naturaleza del formato PDF no pude preservar mucha informaci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que hubiera sido valiosa; por ejemplo, la separaci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de los p</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rrafos, la capitulaci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de los trabajos, qu</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texto es citado y qu</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texto es propio de lx autorx, etc</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tera. Esto es porque, en el formato PDF, el texto no est</w:t>
      </w:r>
      <w:r>
        <w:rPr>
          <w:rStyle w:val="Ninguno"/>
          <w:outline w:val="0"/>
          <w:color w:val="000000"/>
          <w:u w:color="000000"/>
          <w:rtl w:val="0"/>
          <w:lang w:val="es-ES_tradnl"/>
          <w14:textFill>
            <w14:solidFill>
              <w14:srgbClr w14:val="000000"/>
            </w14:solidFill>
          </w14:textFill>
        </w:rPr>
        <w:t xml:space="preserve">á </w:t>
      </w:r>
      <w:r>
        <w:rPr>
          <w:rStyle w:val="Ninguno"/>
          <w:outline w:val="0"/>
          <w:color w:val="000000"/>
          <w:u w:color="000000"/>
          <w:rtl w:val="0"/>
          <w:lang w:val="es-ES_tradnl"/>
          <w14:textFill>
            <w14:solidFill>
              <w14:srgbClr w14:val="000000"/>
            </w14:solidFill>
          </w14:textFill>
        </w:rPr>
        <w:t>almacenado en un cuadro de texto como en los procesadores de texto, sino que cada caracter es un elemento independiente, con informaci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de su posici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su tama</w:t>
      </w:r>
      <w:r>
        <w:rPr>
          <w:rStyle w:val="Ninguno"/>
          <w:outline w:val="0"/>
          <w:color w:val="000000"/>
          <w:u w:color="000000"/>
          <w:rtl w:val="0"/>
          <w:lang w:val="es-ES_tradnl"/>
          <w14:textFill>
            <w14:solidFill>
              <w14:srgbClr w14:val="000000"/>
            </w14:solidFill>
          </w14:textFill>
        </w:rPr>
        <w:t>ñ</w:t>
      </w:r>
      <w:r>
        <w:rPr>
          <w:rStyle w:val="Ninguno"/>
          <w:outline w:val="0"/>
          <w:color w:val="000000"/>
          <w:u w:color="000000"/>
          <w:rtl w:val="0"/>
          <w:lang w:val="es-ES_tradnl"/>
          <w14:textFill>
            <w14:solidFill>
              <w14:srgbClr w14:val="000000"/>
            </w14:solidFill>
          </w14:textFill>
        </w:rPr>
        <w:t>o, su color, etc</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tera. Como dice el manual del paquete "pdfminer.six"</w:t>
      </w:r>
      <w:commentRangeStart w:id="30"/>
      <w:r>
        <w:rPr>
          <w:rStyle w:val="Ninguno"/>
          <w:outline w:val="0"/>
          <w:color w:val="000000"/>
          <w:u w:color="000000"/>
          <w:rtl w:val="0"/>
          <w:lang w:val="es-ES_tradnl"/>
          <w14:textFill>
            <w14:solidFill>
              <w14:srgbClr w14:val="000000"/>
            </w14:solidFill>
          </w14:textFill>
        </w:rPr>
        <w:t xml:space="preserve">, </w:t>
      </w:r>
      <w:commentRangeEnd w:id="30"/>
      <w:r>
        <w:commentReference w:id="30"/>
      </w:r>
      <w:r>
        <w:rPr>
          <w:rStyle w:val="Ninguno"/>
          <w:outline w:val="0"/>
          <w:color w:val="000000"/>
          <w:u w:color="000000"/>
          <w:rtl w:val="0"/>
          <w:lang w:val="es-ES_tradnl"/>
          <w14:textFill>
            <w14:solidFill>
              <w14:srgbClr w14:val="000000"/>
            </w14:solidFill>
          </w14:textFill>
        </w:rPr>
        <w:t>"Most PDF files look like they contain well-structured text. But the reality is that a PDF file does not contain anything that resembles paragraphs, sentences or even words. When it comes to text, a PDF file is only aware of the characters and their placement" (pdfminer.six). Esto result</w:t>
      </w:r>
      <w:r>
        <w:rPr>
          <w:rStyle w:val="Ninguno"/>
          <w:outline w:val="0"/>
          <w:color w:val="000000"/>
          <w:u w:color="000000"/>
          <w:rtl w:val="0"/>
          <w:lang w:val="es-ES_tradnl"/>
          <w14:textFill>
            <w14:solidFill>
              <w14:srgbClr w14:val="000000"/>
            </w14:solidFill>
          </w14:textFill>
        </w:rPr>
        <w:t xml:space="preserve">ó </w:t>
      </w:r>
      <w:r>
        <w:rPr>
          <w:rStyle w:val="Ninguno"/>
          <w:outline w:val="0"/>
          <w:color w:val="000000"/>
          <w:u w:color="000000"/>
          <w:rtl w:val="0"/>
          <w:lang w:val="es-ES_tradnl"/>
          <w14:textFill>
            <w14:solidFill>
              <w14:srgbClr w14:val="000000"/>
            </w14:solidFill>
          </w14:textFill>
        </w:rPr>
        <w:t>en que un texto que originalmente se ve</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 as</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 [["legal_tesiunam.png"]], se vea as</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 xml:space="preserve">: </w:t>
      </w:r>
    </w:p>
    <w:p>
      <w:pPr>
        <w:pStyle w:val="Body Text"/>
        <w:spacing w:line="480" w:lineRule="auto"/>
        <w:ind w:left="720" w:firstLine="0"/>
        <w:jc w:val="both"/>
        <w:rPr>
          <w:lang w:val="es-ES_tradnl"/>
        </w:rPr>
      </w:pPr>
      <w:r>
        <w:rPr>
          <w:rStyle w:val="Ninguno"/>
          <w:rFonts w:ascii="Courier New" w:hAnsi="Courier New"/>
          <w:outline w:val="0"/>
          <w:color w:val="000000"/>
          <w:u w:color="000000"/>
          <w:rtl w:val="0"/>
          <w:lang w:val="es-ES_tradnl"/>
          <w14:textFill>
            <w14:solidFill>
              <w14:srgbClr w14:val="000000"/>
            </w14:solidFill>
          </w14:textFill>
        </w:rPr>
        <w:t xml:space="preserve">UNAM </w:t>
      </w:r>
      <w:r>
        <w:rPr>
          <w:rStyle w:val="Ninguno"/>
          <w:rFonts w:ascii="Courier New" w:hAnsi="Courier New" w:hint="default"/>
          <w:outline w:val="0"/>
          <w:color w:val="000000"/>
          <w:u w:color="000000"/>
          <w:rtl w:val="0"/>
          <w:lang w:val="es-ES_tradnl"/>
          <w14:textFill>
            <w14:solidFill>
              <w14:srgbClr w14:val="000000"/>
            </w14:solidFill>
          </w14:textFill>
        </w:rPr>
        <w:t xml:space="preserve">– </w:t>
      </w:r>
      <w:r>
        <w:rPr>
          <w:rStyle w:val="Ninguno"/>
          <w:rFonts w:ascii="Courier New" w:hAnsi="Courier New"/>
          <w:outline w:val="0"/>
          <w:color w:val="000000"/>
          <w:u w:color="000000"/>
          <w:rtl w:val="0"/>
          <w:lang w:val="es-ES_tradnl"/>
          <w14:textFill>
            <w14:solidFill>
              <w14:srgbClr w14:val="000000"/>
            </w14:solidFill>
          </w14:textFill>
        </w:rPr>
        <w:t>Direcci</w:t>
      </w:r>
      <w:r>
        <w:rPr>
          <w:rStyle w:val="Ninguno"/>
          <w:rFonts w:ascii="Courier New" w:hAnsi="Courier New" w:hint="default"/>
          <w:outline w:val="0"/>
          <w:color w:val="000000"/>
          <w:u w:color="000000"/>
          <w:rtl w:val="0"/>
          <w:lang w:val="es-ES_tradnl"/>
          <w14:textFill>
            <w14:solidFill>
              <w14:srgbClr w14:val="000000"/>
            </w14:solidFill>
          </w14:textFill>
        </w:rPr>
        <w:t>ó</w:t>
      </w:r>
      <w:r>
        <w:rPr>
          <w:rStyle w:val="Ninguno"/>
          <w:rFonts w:ascii="Courier New" w:hAnsi="Courier New"/>
          <w:outline w:val="0"/>
          <w:color w:val="000000"/>
          <w:u w:color="000000"/>
          <w:rtl w:val="0"/>
          <w:lang w:val="es-ES_tradnl"/>
          <w14:textFill>
            <w14:solidFill>
              <w14:srgbClr w14:val="000000"/>
            </w14:solidFill>
          </w14:textFill>
        </w:rPr>
        <w:t xml:space="preserve">n General de Bibliotecas Tesis Digitales Restricciones de uso DERECHOS RESERVADOS </w:t>
      </w:r>
      <w:r>
        <w:rPr>
          <w:rStyle w:val="Ninguno"/>
          <w:rFonts w:ascii="Courier New" w:hAnsi="Courier New" w:hint="default"/>
          <w:outline w:val="0"/>
          <w:color w:val="000000"/>
          <w:u w:color="000000"/>
          <w:rtl w:val="0"/>
          <w:lang w:val="es-ES_tradnl"/>
          <w14:textFill>
            <w14:solidFill>
              <w14:srgbClr w14:val="000000"/>
            </w14:solidFill>
          </w14:textFill>
        </w:rPr>
        <w:t xml:space="preserve">© </w:t>
      </w:r>
      <w:r>
        <w:rPr>
          <w:rStyle w:val="Ninguno"/>
          <w:rFonts w:ascii="Courier New" w:hAnsi="Courier New"/>
          <w:outline w:val="0"/>
          <w:color w:val="000000"/>
          <w:u w:color="000000"/>
          <w:rtl w:val="0"/>
          <w:lang w:val="es-ES_tradnl"/>
          <w14:textFill>
            <w14:solidFill>
              <w14:srgbClr w14:val="000000"/>
            </w14:solidFill>
          </w14:textFill>
        </w:rPr>
        <w:t>PROHIBIDA SU REPRODUCCI</w:t>
      </w:r>
      <w:r>
        <w:rPr>
          <w:rStyle w:val="Ninguno"/>
          <w:rFonts w:ascii="Courier New" w:hAnsi="Courier New" w:hint="default"/>
          <w:outline w:val="0"/>
          <w:color w:val="000000"/>
          <w:u w:color="000000"/>
          <w:rtl w:val="0"/>
          <w:lang w:val="es-ES_tradnl"/>
          <w14:textFill>
            <w14:solidFill>
              <w14:srgbClr w14:val="000000"/>
            </w14:solidFill>
          </w14:textFill>
        </w:rPr>
        <w:t>Ó</w:t>
      </w:r>
      <w:r>
        <w:rPr>
          <w:rStyle w:val="Ninguno"/>
          <w:rFonts w:ascii="Courier New" w:hAnsi="Courier New"/>
          <w:outline w:val="0"/>
          <w:color w:val="000000"/>
          <w:u w:color="000000"/>
          <w:rtl w:val="0"/>
          <w:lang w:val="es-ES_tradnl"/>
          <w14:textFill>
            <w14:solidFill>
              <w14:srgbClr w14:val="000000"/>
            </w14:solidFill>
          </w14:textFill>
        </w:rPr>
        <w:t>N TOTAL O PARCIAL Todo el material contenido en esta tesis esta protegido por la Ley Federal del Derecho de Autor (LFDA) de los Estados Unidos Mexicanos (M</w:t>
      </w:r>
      <w:r>
        <w:rPr>
          <w:rStyle w:val="Ninguno"/>
          <w:rFonts w:ascii="Courier New" w:hAnsi="Courier New" w:hint="default"/>
          <w:outline w:val="0"/>
          <w:color w:val="000000"/>
          <w:u w:color="000000"/>
          <w:rtl w:val="0"/>
          <w:lang w:val="es-ES_tradnl"/>
          <w14:textFill>
            <w14:solidFill>
              <w14:srgbClr w14:val="000000"/>
            </w14:solidFill>
          </w14:textFill>
        </w:rPr>
        <w:t>é</w:t>
      </w:r>
      <w:r>
        <w:rPr>
          <w:rStyle w:val="Ninguno"/>
          <w:rFonts w:ascii="Courier New" w:hAnsi="Courier New"/>
          <w:outline w:val="0"/>
          <w:color w:val="000000"/>
          <w:u w:color="000000"/>
          <w:rtl w:val="0"/>
          <w:lang w:val="es-ES_tradnl"/>
          <w14:textFill>
            <w14:solidFill>
              <w14:srgbClr w14:val="000000"/>
            </w14:solidFill>
          </w14:textFill>
        </w:rPr>
        <w:t>xico). El uso de im</w:t>
      </w:r>
      <w:r>
        <w:rPr>
          <w:rStyle w:val="Ninguno"/>
          <w:rFonts w:ascii="Courier New" w:hAnsi="Courier New" w:hint="default"/>
          <w:outline w:val="0"/>
          <w:color w:val="000000"/>
          <w:u w:color="000000"/>
          <w:rtl w:val="0"/>
          <w:lang w:val="es-ES_tradnl"/>
          <w14:textFill>
            <w14:solidFill>
              <w14:srgbClr w14:val="000000"/>
            </w14:solidFill>
          </w14:textFill>
        </w:rPr>
        <w:t>á</w:t>
      </w:r>
      <w:r>
        <w:rPr>
          <w:rStyle w:val="Ninguno"/>
          <w:rFonts w:ascii="Courier New" w:hAnsi="Courier New"/>
          <w:outline w:val="0"/>
          <w:color w:val="000000"/>
          <w:u w:color="000000"/>
          <w:rtl w:val="0"/>
          <w:lang w:val="es-ES_tradnl"/>
          <w14:textFill>
            <w14:solidFill>
              <w14:srgbClr w14:val="000000"/>
            </w14:solidFill>
          </w14:textFill>
        </w:rPr>
        <w:t>genes, fragmentos de videos, y dem</w:t>
      </w:r>
      <w:r>
        <w:rPr>
          <w:rStyle w:val="Ninguno"/>
          <w:rFonts w:ascii="Courier New" w:hAnsi="Courier New" w:hint="default"/>
          <w:outline w:val="0"/>
          <w:color w:val="000000"/>
          <w:u w:color="000000"/>
          <w:rtl w:val="0"/>
          <w:lang w:val="es-ES_tradnl"/>
          <w14:textFill>
            <w14:solidFill>
              <w14:srgbClr w14:val="000000"/>
            </w14:solidFill>
          </w14:textFill>
        </w:rPr>
        <w:t>á</w:t>
      </w:r>
      <w:r>
        <w:rPr>
          <w:rStyle w:val="Ninguno"/>
          <w:rFonts w:ascii="Courier New" w:hAnsi="Courier New"/>
          <w:outline w:val="0"/>
          <w:color w:val="000000"/>
          <w:u w:color="000000"/>
          <w:rtl w:val="0"/>
          <w:lang w:val="es-ES_tradnl"/>
          <w14:textFill>
            <w14:solidFill>
              <w14:srgbClr w14:val="000000"/>
            </w14:solidFill>
          </w14:textFill>
        </w:rPr>
        <w:t>s material que sea objeto de protecci</w:t>
      </w:r>
      <w:r>
        <w:rPr>
          <w:rStyle w:val="Ninguno"/>
          <w:rFonts w:ascii="Courier New" w:hAnsi="Courier New" w:hint="default"/>
          <w:outline w:val="0"/>
          <w:color w:val="000000"/>
          <w:u w:color="000000"/>
          <w:rtl w:val="0"/>
          <w:lang w:val="es-ES_tradnl"/>
          <w14:textFill>
            <w14:solidFill>
              <w14:srgbClr w14:val="000000"/>
            </w14:solidFill>
          </w14:textFill>
        </w:rPr>
        <w:t>ó</w:t>
      </w:r>
      <w:r>
        <w:rPr>
          <w:rStyle w:val="Ninguno"/>
          <w:rFonts w:ascii="Courier New" w:hAnsi="Courier New"/>
          <w:outline w:val="0"/>
          <w:color w:val="000000"/>
          <w:u w:color="000000"/>
          <w:rtl w:val="0"/>
          <w:lang w:val="es-ES_tradnl"/>
          <w14:textFill>
            <w14:solidFill>
              <w14:srgbClr w14:val="000000"/>
            </w14:solidFill>
          </w14:textFill>
        </w:rPr>
        <w:t>n de los derechos de autor, ser</w:t>
      </w:r>
      <w:r>
        <w:rPr>
          <w:rStyle w:val="Ninguno"/>
          <w:rFonts w:ascii="Courier New" w:hAnsi="Courier New" w:hint="default"/>
          <w:outline w:val="0"/>
          <w:color w:val="000000"/>
          <w:u w:color="000000"/>
          <w:rtl w:val="0"/>
          <w:lang w:val="es-ES_tradnl"/>
          <w14:textFill>
            <w14:solidFill>
              <w14:srgbClr w14:val="000000"/>
            </w14:solidFill>
          </w14:textFill>
        </w:rPr>
        <w:t xml:space="preserve">á </w:t>
      </w:r>
      <w:r>
        <w:rPr>
          <w:rStyle w:val="Ninguno"/>
          <w:rFonts w:ascii="Courier New" w:hAnsi="Courier New"/>
          <w:outline w:val="0"/>
          <w:color w:val="000000"/>
          <w:u w:color="000000"/>
          <w:rtl w:val="0"/>
          <w:lang w:val="es-ES_tradnl"/>
          <w14:textFill>
            <w14:solidFill>
              <w14:srgbClr w14:val="000000"/>
            </w14:solidFill>
          </w14:textFill>
        </w:rPr>
        <w:t>exclusivamente para fines educativos e informativos y deber</w:t>
      </w:r>
      <w:r>
        <w:rPr>
          <w:rStyle w:val="Ninguno"/>
          <w:rFonts w:ascii="Courier New" w:hAnsi="Courier New" w:hint="default"/>
          <w:outline w:val="0"/>
          <w:color w:val="000000"/>
          <w:u w:color="000000"/>
          <w:rtl w:val="0"/>
          <w:lang w:val="es-ES_tradnl"/>
          <w14:textFill>
            <w14:solidFill>
              <w14:srgbClr w14:val="000000"/>
            </w14:solidFill>
          </w14:textFill>
        </w:rPr>
        <w:t xml:space="preserve">á </w:t>
      </w:r>
      <w:r>
        <w:rPr>
          <w:rStyle w:val="Ninguno"/>
          <w:rFonts w:ascii="Courier New" w:hAnsi="Courier New"/>
          <w:outline w:val="0"/>
          <w:color w:val="000000"/>
          <w:u w:color="000000"/>
          <w:rtl w:val="0"/>
          <w:lang w:val="es-ES_tradnl"/>
          <w14:textFill>
            <w14:solidFill>
              <w14:srgbClr w14:val="000000"/>
            </w14:solidFill>
          </w14:textFill>
        </w:rPr>
        <w:t>citar la fuente donde la obtuvo mencionando el autor o autores. Cualquier uso distinto como el lucro, reproducci</w:t>
      </w:r>
      <w:r>
        <w:rPr>
          <w:rStyle w:val="Ninguno"/>
          <w:rFonts w:ascii="Courier New" w:hAnsi="Courier New" w:hint="default"/>
          <w:outline w:val="0"/>
          <w:color w:val="000000"/>
          <w:u w:color="000000"/>
          <w:rtl w:val="0"/>
          <w:lang w:val="es-ES_tradnl"/>
          <w14:textFill>
            <w14:solidFill>
              <w14:srgbClr w14:val="000000"/>
            </w14:solidFill>
          </w14:textFill>
        </w:rPr>
        <w:t>ó</w:t>
      </w:r>
      <w:r>
        <w:rPr>
          <w:rStyle w:val="Ninguno"/>
          <w:rFonts w:ascii="Courier New" w:hAnsi="Courier New"/>
          <w:outline w:val="0"/>
          <w:color w:val="000000"/>
          <w:u w:color="000000"/>
          <w:rtl w:val="0"/>
          <w:lang w:val="es-ES_tradnl"/>
          <w14:textFill>
            <w14:solidFill>
              <w14:srgbClr w14:val="000000"/>
            </w14:solidFill>
          </w14:textFill>
        </w:rPr>
        <w:t>n, edici</w:t>
      </w:r>
      <w:r>
        <w:rPr>
          <w:rStyle w:val="Ninguno"/>
          <w:rFonts w:ascii="Courier New" w:hAnsi="Courier New" w:hint="default"/>
          <w:outline w:val="0"/>
          <w:color w:val="000000"/>
          <w:u w:color="000000"/>
          <w:rtl w:val="0"/>
          <w:lang w:val="es-ES_tradnl"/>
          <w14:textFill>
            <w14:solidFill>
              <w14:srgbClr w14:val="000000"/>
            </w14:solidFill>
          </w14:textFill>
        </w:rPr>
        <w:t>ó</w:t>
      </w:r>
      <w:r>
        <w:rPr>
          <w:rStyle w:val="Ninguno"/>
          <w:rFonts w:ascii="Courier New" w:hAnsi="Courier New"/>
          <w:outline w:val="0"/>
          <w:color w:val="000000"/>
          <w:u w:color="000000"/>
          <w:rtl w:val="0"/>
          <w:lang w:val="es-ES_tradnl"/>
          <w14:textFill>
            <w14:solidFill>
              <w14:srgbClr w14:val="000000"/>
            </w14:solidFill>
          </w14:textFill>
        </w:rPr>
        <w:t>n o modificaci</w:t>
      </w:r>
      <w:r>
        <w:rPr>
          <w:rStyle w:val="Ninguno"/>
          <w:rFonts w:ascii="Courier New" w:hAnsi="Courier New" w:hint="default"/>
          <w:outline w:val="0"/>
          <w:color w:val="000000"/>
          <w:u w:color="000000"/>
          <w:rtl w:val="0"/>
          <w:lang w:val="es-ES_tradnl"/>
          <w14:textFill>
            <w14:solidFill>
              <w14:srgbClr w14:val="000000"/>
            </w14:solidFill>
          </w14:textFill>
        </w:rPr>
        <w:t>ó</w:t>
      </w:r>
      <w:r>
        <w:rPr>
          <w:rStyle w:val="Ninguno"/>
          <w:rFonts w:ascii="Courier New" w:hAnsi="Courier New"/>
          <w:outline w:val="0"/>
          <w:color w:val="000000"/>
          <w:u w:color="000000"/>
          <w:rtl w:val="0"/>
          <w:lang w:val="es-ES_tradnl"/>
          <w14:textFill>
            <w14:solidFill>
              <w14:srgbClr w14:val="000000"/>
            </w14:solidFill>
          </w14:textFill>
        </w:rPr>
        <w:t>n, ser</w:t>
      </w:r>
      <w:r>
        <w:rPr>
          <w:rStyle w:val="Ninguno"/>
          <w:rFonts w:ascii="Courier New" w:hAnsi="Courier New" w:hint="default"/>
          <w:outline w:val="0"/>
          <w:color w:val="000000"/>
          <w:u w:color="000000"/>
          <w:rtl w:val="0"/>
          <w:lang w:val="es-ES_tradnl"/>
          <w14:textFill>
            <w14:solidFill>
              <w14:srgbClr w14:val="000000"/>
            </w14:solidFill>
          </w14:textFill>
        </w:rPr>
        <w:t xml:space="preserve">á </w:t>
      </w:r>
      <w:r>
        <w:rPr>
          <w:rStyle w:val="Ninguno"/>
          <w:rFonts w:ascii="Courier New" w:hAnsi="Courier New"/>
          <w:outline w:val="0"/>
          <w:color w:val="000000"/>
          <w:u w:color="000000"/>
          <w:rtl w:val="0"/>
          <w:lang w:val="es-ES_tradnl"/>
          <w14:textFill>
            <w14:solidFill>
              <w14:srgbClr w14:val="000000"/>
            </w14:solidFill>
          </w14:textFill>
        </w:rPr>
        <w:t>perseguido y sancionado por el respectivo titular de los Derechos de Autor.</w:t>
      </w:r>
    </w:p>
    <w:p>
      <w:pPr>
        <w:pStyle w:val="Body Text"/>
        <w:spacing w:line="480" w:lineRule="auto"/>
        <w:jc w:val="both"/>
        <w:rPr>
          <w:lang w:val="es-ES_tradnl"/>
        </w:rPr>
      </w:pPr>
      <w:r>
        <w:rPr>
          <w:rStyle w:val="Ninguno"/>
          <w:outline w:val="0"/>
          <w:color w:val="000000"/>
          <w:u w:color="000000"/>
          <w:rtl w:val="0"/>
          <w:lang w:val="es-ES_tradnl"/>
          <w14:textFill>
            <w14:solidFill>
              <w14:srgbClr w14:val="000000"/>
            </w14:solidFill>
          </w14:textFill>
        </w:rPr>
        <w:t>O que uno que se ve</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 as</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 [["pagina_tesina_pdf.png"]], se vea as</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 [["pagina_tesina_vscode.png"]].</w:t>
      </w:r>
    </w:p>
    <w:p>
      <w:pPr>
        <w:pStyle w:val="Body Text"/>
        <w:spacing w:line="480" w:lineRule="auto"/>
        <w:jc w:val="both"/>
        <w:rPr>
          <w:lang w:val="es-ES_tradnl"/>
        </w:rPr>
      </w:pPr>
      <w:r>
        <w:rPr>
          <w:rStyle w:val="Ninguno"/>
          <w:outline w:val="0"/>
          <w:color w:val="000000"/>
          <w:u w:color="000000"/>
          <w:rtl w:val="0"/>
          <w:lang w:val="es-ES_tradnl"/>
          <w14:textFill>
            <w14:solidFill>
              <w14:srgbClr w14:val="000000"/>
            </w14:solidFill>
          </w14:textFill>
        </w:rPr>
        <w:tab/>
        <w:t>Antes de empezar a recolectar los datos, cuando apenas estaba dise</w:t>
      </w:r>
      <w:r>
        <w:rPr>
          <w:rStyle w:val="Ninguno"/>
          <w:outline w:val="0"/>
          <w:color w:val="000000"/>
          <w:u w:color="000000"/>
          <w:rtl w:val="0"/>
          <w:lang w:val="es-ES_tradnl"/>
          <w14:textFill>
            <w14:solidFill>
              <w14:srgbClr w14:val="000000"/>
            </w14:solidFill>
          </w14:textFill>
        </w:rPr>
        <w:t>ñ</w:t>
      </w:r>
      <w:r>
        <w:rPr>
          <w:rStyle w:val="Ninguno"/>
          <w:outline w:val="0"/>
          <w:color w:val="000000"/>
          <w:u w:color="000000"/>
          <w:rtl w:val="0"/>
          <w:lang w:val="es-ES_tradnl"/>
          <w14:textFill>
            <w14:solidFill>
              <w14:srgbClr w14:val="000000"/>
            </w14:solidFill>
          </w14:textFill>
        </w:rPr>
        <w:t>ando este proyecto, ten</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 la esperanza de poder cuantificar todas estas cosas que perd</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 la longitud promedio de los p</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rrafos por a</w:t>
      </w:r>
      <w:r>
        <w:rPr>
          <w:rStyle w:val="Ninguno"/>
          <w:outline w:val="0"/>
          <w:color w:val="000000"/>
          <w:u w:color="000000"/>
          <w:rtl w:val="0"/>
          <w:lang w:val="es-ES_tradnl"/>
          <w14:textFill>
            <w14:solidFill>
              <w14:srgbClr w14:val="000000"/>
            </w14:solidFill>
          </w14:textFill>
        </w:rPr>
        <w:t>ñ</w:t>
      </w:r>
      <w:r>
        <w:rPr>
          <w:rStyle w:val="Ninguno"/>
          <w:outline w:val="0"/>
          <w:color w:val="000000"/>
          <w:u w:color="000000"/>
          <w:rtl w:val="0"/>
          <w:lang w:val="es-ES_tradnl"/>
          <w14:textFill>
            <w14:solidFill>
              <w14:srgbClr w14:val="000000"/>
            </w14:solidFill>
          </w14:textFill>
        </w:rPr>
        <w:t xml:space="preserve">o, el porcentaje promedio de texto citado </w:t>
      </w:r>
      <w:r>
        <w:rPr>
          <w:rStyle w:val="Ninguno"/>
          <w:i w:val="1"/>
          <w:iCs w:val="1"/>
          <w:outline w:val="0"/>
          <w:color w:val="000000"/>
          <w:u w:color="000000"/>
          <w:rtl w:val="0"/>
          <w:lang w:val="es-ES_tradnl"/>
          <w14:textFill>
            <w14:solidFill>
              <w14:srgbClr w14:val="000000"/>
            </w14:solidFill>
          </w14:textFill>
        </w:rPr>
        <w:t>vs</w:t>
      </w:r>
      <w:r>
        <w:rPr>
          <w:rStyle w:val="Ninguno"/>
          <w:outline w:val="0"/>
          <w:color w:val="000000"/>
          <w:u w:color="000000"/>
          <w:rtl w:val="0"/>
          <w:lang w:val="es-ES_tradnl"/>
          <w14:textFill>
            <w14:solidFill>
              <w14:srgbClr w14:val="000000"/>
            </w14:solidFill>
          </w14:textFill>
        </w:rPr>
        <w:t xml:space="preserve"> texto propio, las tipograf</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as 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s populares, lxs autorxs 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s citadxs, los formatos de citaci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s populares, la popularidad de cada signo de puntuaci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entre tantas otras.</w:t>
      </w:r>
      <w:r>
        <w:rPr>
          <w:rStyle w:val="Ninguno"/>
          <w:outline w:val="0"/>
          <w:color w:val="000000"/>
          <w:u w:color="000000"/>
          <w:vertAlign w:val="superscript"/>
          <w:lang w:val="es-ES_tradnl"/>
          <w14:textFill>
            <w14:solidFill>
              <w14:srgbClr w14:val="000000"/>
            </w14:solidFill>
          </w14:textFill>
        </w:rPr>
        <w:footnoteReference w:id="7"/>
      </w:r>
      <w:r>
        <w:rPr>
          <w:rStyle w:val="Ninguno"/>
          <w:outline w:val="0"/>
          <w:color w:val="000000"/>
          <w:u w:color="000000"/>
          <w:rtl w:val="0"/>
          <w:lang w:val="es-ES_tradnl"/>
          <w14:textFill>
            <w14:solidFill>
              <w14:srgbClr w14:val="000000"/>
            </w14:solidFill>
          </w14:textFill>
        </w:rPr>
        <w:t xml:space="preserve"> La realidad me oblig</w:t>
      </w:r>
      <w:r>
        <w:rPr>
          <w:rStyle w:val="Ninguno"/>
          <w:outline w:val="0"/>
          <w:color w:val="000000"/>
          <w:u w:color="000000"/>
          <w:rtl w:val="0"/>
          <w:lang w:val="es-ES_tradnl"/>
          <w14:textFill>
            <w14:solidFill>
              <w14:srgbClr w14:val="000000"/>
            </w14:solidFill>
          </w14:textFill>
        </w:rPr>
        <w:t xml:space="preserve">ó </w:t>
      </w:r>
      <w:r>
        <w:rPr>
          <w:rStyle w:val="Ninguno"/>
          <w:outline w:val="0"/>
          <w:color w:val="000000"/>
          <w:u w:color="000000"/>
          <w:rtl w:val="0"/>
          <w:lang w:val="es-ES_tradnl"/>
          <w14:textFill>
            <w14:solidFill>
              <w14:srgbClr w14:val="000000"/>
            </w14:solidFill>
          </w14:textFill>
        </w:rPr>
        <w:t>a olvidar estas ambiciones y a estudiar largos hilos de texto sin puntuaci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w:t>
      </w:r>
      <w:r>
        <w:rPr>
          <w:rStyle w:val="Ninguno"/>
          <w:outline w:val="0"/>
          <w:color w:val="000000"/>
          <w:u w:color="000000"/>
          <w:vertAlign w:val="superscript"/>
          <w:lang w:val="es-ES_tradnl"/>
          <w14:textFill>
            <w14:solidFill>
              <w14:srgbClr w14:val="000000"/>
            </w14:solidFill>
          </w14:textFill>
        </w:rPr>
        <w:footnoteReference w:id="8"/>
      </w:r>
      <w:r>
        <w:rPr>
          <w:rStyle w:val="Ninguno"/>
          <w:outline w:val="0"/>
          <w:color w:val="000000"/>
          <w:u w:color="000000"/>
          <w:rtl w:val="0"/>
          <w:lang w:val="es-ES_tradnl"/>
          <w14:textFill>
            <w14:solidFill>
              <w14:srgbClr w14:val="000000"/>
            </w14:solidFill>
          </w14:textFill>
        </w:rPr>
        <w:t xml:space="preserve"> y sin formato.</w:t>
      </w:r>
    </w:p>
    <w:p>
      <w:pPr>
        <w:pStyle w:val="Body Text"/>
        <w:spacing w:line="480" w:lineRule="auto"/>
        <w:jc w:val="both"/>
        <w:rPr>
          <w:rStyle w:val="Ninguno"/>
          <w:lang w:val="es-ES_tradnl"/>
        </w:rPr>
      </w:pPr>
    </w:p>
    <w:p>
      <w:pPr>
        <w:pStyle w:val="heading 1"/>
        <w:spacing w:line="480" w:lineRule="auto"/>
        <w:jc w:val="both"/>
        <w:rPr>
          <w:lang w:val="es-ES_tradnl"/>
        </w:rPr>
      </w:pPr>
      <w:r>
        <w:rPr>
          <w:rStyle w:val="Ninguno"/>
          <w:b w:val="0"/>
          <w:bCs w:val="0"/>
          <w:outline w:val="0"/>
          <w:color w:val="000000"/>
          <w:sz w:val="24"/>
          <w:szCs w:val="24"/>
          <w:u w:color="000000"/>
          <w:rtl w:val="0"/>
          <w:lang w:val="es-ES_tradnl"/>
          <w14:textFill>
            <w14:solidFill>
              <w14:srgbClr w14:val="000000"/>
            </w14:solidFill>
          </w14:textFill>
        </w:rPr>
        <w:t>1.4. La base de datos final</w:t>
      </w:r>
    </w:p>
    <w:p>
      <w:pPr>
        <w:pStyle w:val="Body Text"/>
        <w:spacing w:line="480" w:lineRule="auto"/>
        <w:jc w:val="both"/>
        <w:rPr>
          <w:rStyle w:val="Ninguno"/>
          <w:outline w:val="0"/>
          <w:color w:val="000000"/>
          <w:u w:color="000000"/>
          <w:lang w:val="es-ES_tradnl"/>
          <w14:textFill>
            <w14:solidFill>
              <w14:srgbClr w14:val="000000"/>
            </w14:solidFill>
          </w14:textFill>
        </w:rPr>
      </w:pPr>
    </w:p>
    <w:p>
      <w:pPr>
        <w:pStyle w:val="Body Text"/>
        <w:spacing w:line="480" w:lineRule="auto"/>
        <w:jc w:val="both"/>
      </w:pPr>
      <w:r>
        <w:rPr>
          <w:rStyle w:val="Ninguno"/>
          <w:outline w:val="0"/>
          <w:color w:val="000000"/>
          <w:u w:color="000000"/>
          <w:rtl w:val="0"/>
          <w:lang w:val="es-ES_tradnl"/>
          <w14:textFill>
            <w14:solidFill>
              <w14:srgbClr w14:val="000000"/>
            </w14:solidFill>
          </w14:textFill>
        </w:rPr>
        <w:t>Como dije, orden</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los metadatos en un documento JSON. Despu</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s de transformar los PDFs a texto simple, junt</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los textos con sus metadatos para al fin tener un documento maestro en donde estuvieran todos los datos que necesitaba para mi investigaci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El c</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digo que hace esto est</w:t>
      </w:r>
      <w:r>
        <w:rPr>
          <w:rStyle w:val="Ninguno"/>
          <w:outline w:val="0"/>
          <w:color w:val="000000"/>
          <w:u w:color="000000"/>
          <w:rtl w:val="0"/>
          <w:lang w:val="es-ES_tradnl"/>
          <w14:textFill>
            <w14:solidFill>
              <w14:srgbClr w14:val="000000"/>
            </w14:solidFill>
          </w14:textFill>
        </w:rPr>
        <w:t xml:space="preserve">á </w:t>
      </w:r>
      <w:r>
        <w:rPr>
          <w:rStyle w:val="Ninguno"/>
          <w:outline w:val="0"/>
          <w:color w:val="000000"/>
          <w:u w:color="000000"/>
          <w:rtl w:val="0"/>
          <w:lang w:val="es-ES_tradnl"/>
          <w14:textFill>
            <w14:solidFill>
              <w14:srgbClr w14:val="000000"/>
            </w14:solidFill>
          </w14:textFill>
        </w:rPr>
        <w:t>en h</w:t>
      </w:r>
      <w:r>
        <w:rPr>
          <w:rStyle w:val="Hyperlink.0"/>
          <w:lang w:val="en-US"/>
        </w:rPr>
        <w:fldChar w:fldCharType="begin" w:fldLock="0"/>
      </w:r>
      <w:r>
        <w:rPr>
          <w:rStyle w:val="Hyperlink.0"/>
          <w:lang w:val="en-US"/>
        </w:rPr>
        <w:instrText xml:space="preserve"> HYPERLINK "https://github.com/diego-g-fonte/json_processing"</w:instrText>
      </w:r>
      <w:r>
        <w:rPr>
          <w:rStyle w:val="Hyperlink.0"/>
          <w:lang w:val="en-US"/>
        </w:rPr>
        <w:fldChar w:fldCharType="separate" w:fldLock="0"/>
      </w:r>
      <w:r>
        <w:rPr>
          <w:rStyle w:val="Hyperlink.0"/>
          <w:rtl w:val="0"/>
          <w:lang w:val="en-US"/>
        </w:rPr>
        <w:t>ttps://github.com/diego-g-fonte/json_processing</w:t>
      </w:r>
      <w:r>
        <w:rPr/>
        <w:fldChar w:fldCharType="end" w:fldLock="0"/>
      </w:r>
      <w:r>
        <w:rPr>
          <w:rStyle w:val="Ninguno"/>
          <w:outline w:val="0"/>
          <w:color w:val="000000"/>
          <w:u w:color="000000"/>
          <w:rtl w:val="0"/>
          <w:lang w:val="es-ES_tradnl"/>
          <w14:textFill>
            <w14:solidFill>
              <w14:srgbClr w14:val="000000"/>
            </w14:solidFill>
          </w14:textFill>
        </w:rPr>
        <w:t>. El documento final est</w:t>
      </w:r>
      <w:r>
        <w:rPr>
          <w:rStyle w:val="Ninguno"/>
          <w:outline w:val="0"/>
          <w:color w:val="000000"/>
          <w:u w:color="000000"/>
          <w:rtl w:val="0"/>
          <w:lang w:val="es-ES_tradnl"/>
          <w14:textFill>
            <w14:solidFill>
              <w14:srgbClr w14:val="000000"/>
            </w14:solidFill>
          </w14:textFill>
        </w:rPr>
        <w:t xml:space="preserve">á </w:t>
      </w:r>
      <w:r>
        <w:rPr>
          <w:rStyle w:val="Ninguno"/>
          <w:outline w:val="0"/>
          <w:color w:val="000000"/>
          <w:u w:color="000000"/>
          <w:rtl w:val="0"/>
          <w:lang w:val="es-ES_tradnl"/>
          <w14:textFill>
            <w14:solidFill>
              <w14:srgbClr w14:val="000000"/>
            </w14:solidFill>
          </w14:textFill>
        </w:rPr>
        <w:t>disponible en https://github.com/diego-g-fonte/analisis2/blob/main/todo.rds.</w:t>
      </w:r>
      <w:r>
        <w:rPr>
          <w:rStyle w:val="Ninguno"/>
          <w:outline w:val="0"/>
          <w:color w:val="000000"/>
          <w:u w:color="000000"/>
          <w:vertAlign w:val="superscript"/>
          <w:lang w:val="es-ES_tradnl"/>
          <w14:textFill>
            <w14:solidFill>
              <w14:srgbClr w14:val="000000"/>
            </w14:solidFill>
          </w14:textFill>
        </w:rPr>
        <w:footnoteReference w:id="9"/>
      </w:r>
      <w:r>
        <w:rPr>
          <w:rStyle w:val="Ninguno"/>
          <w:outline w:val="0"/>
          <w:color w:val="000000"/>
          <w:u w:color="000000"/>
          <w:rtl w:val="0"/>
          <w:lang w:val="es-ES_tradnl"/>
          <w14:textFill>
            <w14:solidFill>
              <w14:srgbClr w14:val="000000"/>
            </w14:solidFill>
          </w14:textFill>
        </w:rPr>
        <w:t xml:space="preserve"> </w:t>
      </w:r>
    </w:p>
    <w:p>
      <w:pPr>
        <w:pStyle w:val="Body Text"/>
        <w:spacing w:line="480" w:lineRule="auto"/>
        <w:jc w:val="both"/>
        <w:rPr>
          <w:rStyle w:val="Ninguno"/>
          <w:outline w:val="0"/>
          <w:color w:val="000000"/>
          <w:u w:color="000000"/>
          <w:lang w:val="es-ES_tradnl"/>
          <w14:textFill>
            <w14:solidFill>
              <w14:srgbClr w14:val="000000"/>
            </w14:solidFill>
          </w14:textFill>
        </w:rPr>
      </w:pPr>
    </w:p>
    <w:p>
      <w:pPr>
        <w:pStyle w:val="Body Text"/>
        <w:spacing w:line="480" w:lineRule="auto"/>
        <w:jc w:val="both"/>
        <w:rPr>
          <w:rStyle w:val="Ninguno"/>
          <w:outline w:val="0"/>
          <w:color w:val="000000"/>
          <w:u w:color="000000"/>
          <w:lang w:val="es-ES_tradnl"/>
          <w14:textFill>
            <w14:solidFill>
              <w14:srgbClr w14:val="000000"/>
            </w14:solidFill>
          </w14:textFill>
        </w:rPr>
      </w:pPr>
      <w:r>
        <w:rPr>
          <w:rStyle w:val="Ninguno"/>
          <w:outline w:val="0"/>
          <w:color w:val="000000"/>
          <w:u w:color="000000"/>
          <w:rtl w:val="0"/>
          <w:lang w:val="es-ES_tradnl"/>
          <w14:textFill>
            <w14:solidFill>
              <w14:srgbClr w14:val="000000"/>
            </w14:solidFill>
          </w14:textFill>
        </w:rPr>
        <w:t xml:space="preserve">2. </w:t>
      </w:r>
      <w:r>
        <w:rPr>
          <w:rStyle w:val="Ninguno"/>
          <w:outline w:val="0"/>
          <w:color w:val="000000"/>
          <w:u w:color="000000"/>
          <w:rtl w:val="0"/>
          <w:lang w:val="es-ES_tradnl"/>
          <w14:textFill>
            <w14:solidFill>
              <w14:srgbClr w14:val="000000"/>
            </w14:solidFill>
          </w14:textFill>
        </w:rPr>
        <w:t>¿</w:t>
      </w:r>
      <w:r>
        <w:rPr>
          <w:rStyle w:val="Ninguno"/>
          <w:outline w:val="0"/>
          <w:color w:val="000000"/>
          <w:u w:color="000000"/>
          <w:rtl w:val="0"/>
          <w:lang w:val="es-ES_tradnl"/>
          <w14:textFill>
            <w14:solidFill>
              <w14:srgbClr w14:val="000000"/>
            </w14:solidFill>
          </w14:textFill>
        </w:rPr>
        <w:t>C</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mo elabor</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las gr</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ficas?</w:t>
      </w:r>
    </w:p>
    <w:p>
      <w:pPr>
        <w:pStyle w:val="Body Text"/>
        <w:spacing w:line="480" w:lineRule="auto"/>
        <w:jc w:val="both"/>
        <w:rPr>
          <w:rStyle w:val="Ninguno"/>
          <w:outline w:val="0"/>
          <w:color w:val="000000"/>
          <w:u w:color="000000"/>
          <w:lang w:val="es-ES_tradnl"/>
          <w14:textFill>
            <w14:solidFill>
              <w14:srgbClr w14:val="000000"/>
            </w14:solidFill>
          </w14:textFill>
        </w:rPr>
      </w:pPr>
    </w:p>
    <w:p>
      <w:pPr>
        <w:pStyle w:val="Body Text"/>
        <w:spacing w:line="480" w:lineRule="auto"/>
        <w:jc w:val="both"/>
        <w:rPr>
          <w:lang w:val="es-ES_tradnl"/>
        </w:rPr>
      </w:pPr>
      <w:r>
        <w:rPr>
          <w:rStyle w:val="Ninguno"/>
          <w:outline w:val="0"/>
          <w:color w:val="000000"/>
          <w:u w:color="000000"/>
          <w:rtl w:val="0"/>
          <w:lang w:val="es-ES_tradnl"/>
          <w14:textFill>
            <w14:solidFill>
              <w14:srgbClr w14:val="000000"/>
            </w14:solidFill>
          </w14:textFill>
        </w:rPr>
        <w:t>Ahora voy a describir todo lo que hice antes de llegar al m</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todo final. Debo admitir que antes de encontrar la manera de probar mis hip</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tesis di muchos trompicones metodol</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gicos. Quiero decir que hice varios experimentos bas</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ndome en corazonadas y no tanto en si me daban informaci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respecto a mi hip</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tesis. Por ejemplo, cre</w:t>
      </w:r>
      <w:r>
        <w:rPr>
          <w:rStyle w:val="Ninguno"/>
          <w:outline w:val="0"/>
          <w:color w:val="000000"/>
          <w:u w:color="000000"/>
          <w:rtl w:val="0"/>
          <w:lang w:val="es-ES_tradnl"/>
          <w14:textFill>
            <w14:solidFill>
              <w14:srgbClr w14:val="000000"/>
            </w14:solidFill>
          </w14:textFill>
        </w:rPr>
        <w:t xml:space="preserve">í </w:t>
      </w:r>
      <w:r>
        <w:rPr>
          <w:rStyle w:val="Ninguno"/>
          <w:outline w:val="0"/>
          <w:color w:val="000000"/>
          <w:u w:color="000000"/>
          <w:rtl w:val="0"/>
          <w:lang w:val="es-ES_tradnl"/>
          <w14:textFill>
            <w14:solidFill>
              <w14:srgbClr w14:val="000000"/>
            </w14:solidFill>
          </w14:textFill>
        </w:rPr>
        <w:t>que iba a ser buena idea ver las longitudes promedio anuales de los trabajos. Sin embargo, esto no s</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lo no me dio informaci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que me acercara a comprobar o refutar mis hip</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tesis, sino que no me dio mucha informaci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 xml:space="preserve">n </w:t>
      </w:r>
      <w:r>
        <w:rPr>
          <w:rStyle w:val="Ninguno"/>
          <w:outline w:val="0"/>
          <w:color w:val="000000"/>
          <w:u w:color="000000"/>
          <w:rtl w:val="0"/>
          <w:lang w:val="es-ES_tradnl"/>
          <w14:textFill>
            <w14:solidFill>
              <w14:srgbClr w14:val="000000"/>
            </w14:solidFill>
          </w14:textFill>
        </w:rPr>
        <w:t>ú</w:t>
      </w:r>
      <w:r>
        <w:rPr>
          <w:rStyle w:val="Ninguno"/>
          <w:outline w:val="0"/>
          <w:color w:val="000000"/>
          <w:u w:color="000000"/>
          <w:rtl w:val="0"/>
          <w:lang w:val="es-ES_tradnl"/>
          <w14:textFill>
            <w14:solidFill>
              <w14:srgbClr w14:val="000000"/>
            </w14:solidFill>
          </w14:textFill>
        </w:rPr>
        <w:t>til en general (resulta que los trabajos de titulaci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se han mantenido casi perfectamente igual de largos</w:t>
      </w:r>
      <w:r>
        <w:rPr>
          <w:rStyle w:val="Ninguno"/>
          <w:outline w:val="0"/>
          <w:color w:val="000000"/>
          <w:u w:color="000000"/>
          <w:vertAlign w:val="superscript"/>
          <w:lang w:val="es-ES_tradnl"/>
          <w14:textFill>
            <w14:solidFill>
              <w14:srgbClr w14:val="000000"/>
            </w14:solidFill>
          </w14:textFill>
        </w:rPr>
        <w:footnoteReference w:id="10"/>
      </w:r>
      <w:r>
        <w:rPr>
          <w:rStyle w:val="Ninguno"/>
          <w:outline w:val="0"/>
          <w:color w:val="000000"/>
          <w:u w:color="000000"/>
          <w:rtl w:val="0"/>
          <w:lang w:val="es-ES_tradnl"/>
          <w14:textFill>
            <w14:solidFill>
              <w14:srgbClr w14:val="000000"/>
            </w14:solidFill>
          </w14:textFill>
        </w:rPr>
        <w:t>). Descubr</w:t>
      </w:r>
      <w:r>
        <w:rPr>
          <w:rStyle w:val="Ninguno"/>
          <w:outline w:val="0"/>
          <w:color w:val="000000"/>
          <w:u w:color="000000"/>
          <w:rtl w:val="0"/>
          <w:lang w:val="es-ES_tradnl"/>
          <w14:textFill>
            <w14:solidFill>
              <w14:srgbClr w14:val="000000"/>
            </w14:solidFill>
          </w14:textFill>
        </w:rPr>
        <w:t xml:space="preserve">í </w:t>
      </w:r>
      <w:r>
        <w:rPr>
          <w:rStyle w:val="Ninguno"/>
          <w:outline w:val="0"/>
          <w:color w:val="000000"/>
          <w:u w:color="000000"/>
          <w:rtl w:val="0"/>
          <w:lang w:val="es-ES_tradnl"/>
          <w14:textFill>
            <w14:solidFill>
              <w14:srgbClr w14:val="000000"/>
            </w14:solidFill>
          </w14:textFill>
        </w:rPr>
        <w:t>el paquete "stylo", que est</w:t>
      </w:r>
      <w:r>
        <w:rPr>
          <w:rStyle w:val="Ninguno"/>
          <w:outline w:val="0"/>
          <w:color w:val="000000"/>
          <w:u w:color="000000"/>
          <w:rtl w:val="0"/>
          <w:lang w:val="es-ES_tradnl"/>
          <w14:textFill>
            <w14:solidFill>
              <w14:srgbClr w14:val="000000"/>
            </w14:solidFill>
          </w14:textFill>
        </w:rPr>
        <w:t xml:space="preserve">á </w:t>
      </w:r>
      <w:r>
        <w:rPr>
          <w:rStyle w:val="Ninguno"/>
          <w:outline w:val="0"/>
          <w:color w:val="000000"/>
          <w:u w:color="000000"/>
          <w:rtl w:val="0"/>
          <w:lang w:val="es-ES_tradnl"/>
          <w14:textFill>
            <w14:solidFill>
              <w14:srgbClr w14:val="000000"/>
            </w14:solidFill>
          </w14:textFill>
        </w:rPr>
        <w:t>hecho especialmente para generar informaci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estilom</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trica en R, y me abri</w:t>
      </w:r>
      <w:r>
        <w:rPr>
          <w:rStyle w:val="Ninguno"/>
          <w:outline w:val="0"/>
          <w:color w:val="000000"/>
          <w:u w:color="000000"/>
          <w:rtl w:val="0"/>
          <w:lang w:val="es-ES_tradnl"/>
          <w14:textFill>
            <w14:solidFill>
              <w14:srgbClr w14:val="000000"/>
            </w14:solidFill>
          </w14:textFill>
        </w:rPr>
        <w:t xml:space="preserve">ó </w:t>
      </w:r>
      <w:r>
        <w:rPr>
          <w:rStyle w:val="Ninguno"/>
          <w:outline w:val="0"/>
          <w:color w:val="000000"/>
          <w:u w:color="000000"/>
          <w:rtl w:val="0"/>
          <w:lang w:val="es-ES_tradnl"/>
          <w14:textFill>
            <w14:solidFill>
              <w14:srgbClr w14:val="000000"/>
            </w14:solidFill>
          </w14:textFill>
        </w:rPr>
        <w:t>muchas puertas. Despu</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s de mucho tiempo tratando de usar las gr</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ficas que produc</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 me di cuenta de que lo que ten</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 que hacer era replicar (o inspirarme en) el experimento de Jockers en su cap</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 xml:space="preserve">tulo "Influence". </w:t>
      </w:r>
    </w:p>
    <w:p>
      <w:pPr>
        <w:pStyle w:val="Body Text"/>
        <w:spacing w:line="480" w:lineRule="auto"/>
        <w:ind w:firstLine="709"/>
        <w:jc w:val="both"/>
        <w:rPr>
          <w:lang w:val="es-ES_tradnl"/>
        </w:rPr>
      </w:pPr>
      <w:r>
        <w:rPr>
          <w:rStyle w:val="Ninguno"/>
          <w:outline w:val="0"/>
          <w:color w:val="000000"/>
          <w:u w:color="000000"/>
          <w:rtl w:val="0"/>
          <w:lang w:val="es-ES_tradnl"/>
          <w14:textFill>
            <w14:solidFill>
              <w14:srgbClr w14:val="000000"/>
            </w14:solidFill>
          </w14:textFill>
        </w:rPr>
        <w:t>En ese cap</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tulo, Jockers hace una matriz de distancias con todos los libros que est</w:t>
      </w:r>
      <w:r>
        <w:rPr>
          <w:rStyle w:val="Ninguno"/>
          <w:outline w:val="0"/>
          <w:color w:val="000000"/>
          <w:u w:color="000000"/>
          <w:rtl w:val="0"/>
          <w:lang w:val="es-ES_tradnl"/>
          <w14:textFill>
            <w14:solidFill>
              <w14:srgbClr w14:val="000000"/>
            </w14:solidFill>
          </w14:textFill>
        </w:rPr>
        <w:t xml:space="preserve">á </w:t>
      </w:r>
      <w:r>
        <w:rPr>
          <w:rStyle w:val="Ninguno"/>
          <w:outline w:val="0"/>
          <w:color w:val="000000"/>
          <w:u w:color="000000"/>
          <w:rtl w:val="0"/>
          <w:lang w:val="es-ES_tradnl"/>
          <w14:textFill>
            <w14:solidFill>
              <w14:srgbClr w14:val="000000"/>
            </w14:solidFill>
          </w14:textFill>
        </w:rPr>
        <w:t>estudiando a partir de datos estilom</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tricos y tem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ticos. Con esa matriz genera una linda gr</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fica en la que se puede ver c</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mo los libros publicados en a</w:t>
      </w:r>
      <w:r>
        <w:rPr>
          <w:rStyle w:val="Ninguno"/>
          <w:outline w:val="0"/>
          <w:color w:val="000000"/>
          <w:u w:color="000000"/>
          <w:rtl w:val="0"/>
          <w:lang w:val="es-ES_tradnl"/>
          <w14:textFill>
            <w14:solidFill>
              <w14:srgbClr w14:val="000000"/>
            </w14:solidFill>
          </w14:textFill>
        </w:rPr>
        <w:t>ñ</w:t>
      </w:r>
      <w:r>
        <w:rPr>
          <w:rStyle w:val="Ninguno"/>
          <w:outline w:val="0"/>
          <w:color w:val="000000"/>
          <w:u w:color="000000"/>
          <w:rtl w:val="0"/>
          <w:lang w:val="es-ES_tradnl"/>
          <w14:textFill>
            <w14:solidFill>
              <w14:srgbClr w14:val="000000"/>
            </w14:solidFill>
          </w14:textFill>
        </w:rPr>
        <w:t>os cercanos son 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s similares entre s</w:t>
      </w:r>
      <w:r>
        <w:rPr>
          <w:rStyle w:val="Ninguno"/>
          <w:outline w:val="0"/>
          <w:color w:val="000000"/>
          <w:u w:color="000000"/>
          <w:rtl w:val="0"/>
          <w:lang w:val="es-ES_tradnl"/>
          <w14:textFill>
            <w14:solidFill>
              <w14:srgbClr w14:val="000000"/>
            </w14:solidFill>
          </w14:textFill>
        </w:rPr>
        <w:t xml:space="preserve">í </w:t>
      </w:r>
      <w:r>
        <w:rPr>
          <w:rStyle w:val="Ninguno"/>
          <w:outline w:val="0"/>
          <w:color w:val="000000"/>
          <w:u w:color="000000"/>
          <w:rtl w:val="0"/>
          <w:lang w:val="es-ES_tradnl"/>
          <w14:textFill>
            <w14:solidFill>
              <w14:srgbClr w14:val="000000"/>
            </w14:solidFill>
          </w14:textFill>
        </w:rPr>
        <w:t>que libros publicados con 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s separaci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de tiempo, y tambi</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n c</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mo los libros escritos por hombres son similares a otros escritos por hombres y los escritos por mujeres son similares a otros escritos por mujeres (figuras ["jockers_date_shading.png"] y ["jockers_gender_shading.png"]). Mis habilidades t</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cnicas me limitan y no pude hacer una gr</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fica tan bonita como las suyas, pero leer sobre la matriz de distancias me dio una idea</w:t>
      </w:r>
      <w:commentRangeStart w:id="31"/>
      <w:r>
        <w:rPr>
          <w:rStyle w:val="Ninguno"/>
          <w:outline w:val="0"/>
          <w:color w:val="000000"/>
          <w:u w:color="000000"/>
          <w:rtl w:val="0"/>
          <w:lang w:val="es-ES_tradnl"/>
          <w14:textFill>
            <w14:solidFill>
              <w14:srgbClr w14:val="000000"/>
            </w14:solidFill>
          </w14:textFill>
        </w:rPr>
        <w:t>.</w:t>
      </w:r>
      <w:commentRangeEnd w:id="31"/>
      <w:r>
        <w:commentReference w:id="31"/>
      </w:r>
      <w:r>
        <w:rPr>
          <w:rStyle w:val="Ninguno"/>
          <w:outline w:val="0"/>
          <w:color w:val="000000"/>
          <w:u w:color="000000"/>
          <w:rtl w:val="0"/>
          <w:lang w:val="es-ES_tradnl"/>
          <w14:textFill>
            <w14:solidFill>
              <w14:srgbClr w14:val="000000"/>
            </w14:solidFill>
          </w14:textFill>
        </w:rPr>
        <w:t xml:space="preserve"> Seguramente es posible promediar las distancias de los trabajos de titulaci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en un a</w:t>
      </w:r>
      <w:r>
        <w:rPr>
          <w:rStyle w:val="Ninguno"/>
          <w:outline w:val="0"/>
          <w:color w:val="000000"/>
          <w:u w:color="000000"/>
          <w:rtl w:val="0"/>
          <w:lang w:val="es-ES_tradnl"/>
          <w14:textFill>
            <w14:solidFill>
              <w14:srgbClr w14:val="000000"/>
            </w14:solidFill>
          </w14:textFill>
        </w:rPr>
        <w:t>ñ</w:t>
      </w:r>
      <w:r>
        <w:rPr>
          <w:rStyle w:val="Ninguno"/>
          <w:outline w:val="0"/>
          <w:color w:val="000000"/>
          <w:u w:color="000000"/>
          <w:rtl w:val="0"/>
          <w:lang w:val="es-ES_tradnl"/>
          <w14:textFill>
            <w14:solidFill>
              <w14:srgbClr w14:val="000000"/>
            </w14:solidFill>
          </w14:textFill>
        </w:rPr>
        <w:t>o. Y seguramente es posible comparar estas distancias promedio para encontrar una tendencia. Si las distancias disminuyen con los a</w:t>
      </w:r>
      <w:r>
        <w:rPr>
          <w:rStyle w:val="Ninguno"/>
          <w:outline w:val="0"/>
          <w:color w:val="000000"/>
          <w:u w:color="000000"/>
          <w:rtl w:val="0"/>
          <w:lang w:val="es-ES_tradnl"/>
          <w14:textFill>
            <w14:solidFill>
              <w14:srgbClr w14:val="000000"/>
            </w14:solidFill>
          </w14:textFill>
        </w:rPr>
        <w:t>ñ</w:t>
      </w:r>
      <w:r>
        <w:rPr>
          <w:rStyle w:val="Ninguno"/>
          <w:outline w:val="0"/>
          <w:color w:val="000000"/>
          <w:u w:color="000000"/>
          <w:rtl w:val="0"/>
          <w:lang w:val="es-ES_tradnl"/>
          <w14:textFill>
            <w14:solidFill>
              <w14:srgbClr w14:val="000000"/>
            </w14:solidFill>
          </w14:textFill>
        </w:rPr>
        <w:t>os, quiere decir que el estilo se ha ido homogeneizando, y si aumentan, que se ha ido diversificando. 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s adelante explicar</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qu</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es una matriz de distancias y el resto de los detalles de mi m</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todo.</w:t>
      </w:r>
    </w:p>
    <w:p>
      <w:pPr>
        <w:pStyle w:val="Body Text"/>
        <w:spacing w:line="480" w:lineRule="auto"/>
        <w:jc w:val="both"/>
        <w:rPr>
          <w:rStyle w:val="Ninguno"/>
          <w:outline w:val="0"/>
          <w:color w:val="000000"/>
          <w:u w:color="000000"/>
          <w:lang w:val="es-ES_tradnl"/>
          <w14:textFill>
            <w14:solidFill>
              <w14:srgbClr w14:val="000000"/>
            </w14:solidFill>
          </w14:textFill>
        </w:rPr>
      </w:pPr>
      <w:r>
        <w:rPr>
          <w:rStyle w:val="Ninguno"/>
          <w:outline w:val="0"/>
          <w:color w:val="000000"/>
          <w:u w:color="000000"/>
          <w:rtl w:val="0"/>
          <w:lang w:val="es-ES_tradnl"/>
          <w14:textFill>
            <w14:solidFill>
              <w14:srgbClr w14:val="000000"/>
            </w14:solidFill>
          </w14:textFill>
        </w:rPr>
        <w:tab/>
        <w:t xml:space="preserve">Jockers dice que usa datos </w:t>
      </w:r>
      <w:commentRangeStart w:id="32"/>
      <w:r>
        <w:rPr>
          <w:rStyle w:val="Ninguno"/>
          <w:outline w:val="0"/>
          <w:color w:val="000000"/>
          <w:u w:color="000000"/>
          <w:rtl w:val="0"/>
          <w:lang w:val="es-ES_tradnl"/>
          <w14:textFill>
            <w14:solidFill>
              <w14:srgbClr w14:val="000000"/>
            </w14:solidFill>
          </w14:textFill>
        </w:rPr>
        <w:t>combinando</w:t>
      </w:r>
      <w:commentRangeEnd w:id="32"/>
      <w:r>
        <w:commentReference w:id="32"/>
      </w:r>
      <w:r>
        <w:rPr>
          <w:rStyle w:val="Ninguno"/>
          <w:outline w:val="0"/>
          <w:color w:val="000000"/>
          <w:u w:color="000000"/>
          <w:rtl w:val="0"/>
          <w:lang w:val="es-ES_tradnl"/>
          <w14:textFill>
            <w14:solidFill>
              <w14:srgbClr w14:val="000000"/>
            </w14:solidFill>
          </w14:textFill>
        </w:rPr>
        <w:t xml:space="preserve"> estilo y tema, pero no es expl</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cito en qu</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 xml:space="preserve">quiere decir esto. </w:t>
      </w:r>
      <w:commentRangeStart w:id="33"/>
      <w:r>
        <w:rPr>
          <w:rStyle w:val="Ninguno"/>
          <w:outline w:val="0"/>
          <w:color w:val="000000"/>
          <w:u w:color="000000"/>
          <w:rtl w:val="0"/>
          <w:lang w:val="es-ES_tradnl"/>
          <w14:textFill>
            <w14:solidFill>
              <w14:srgbClr w14:val="000000"/>
            </w14:solidFill>
          </w14:textFill>
        </w:rPr>
        <w:t>Por esta raz</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y porque mi investigaci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separa el estilo del tema, decid</w:t>
      </w:r>
      <w:r>
        <w:rPr>
          <w:rStyle w:val="Ninguno"/>
          <w:outline w:val="0"/>
          <w:color w:val="000000"/>
          <w:u w:color="000000"/>
          <w:rtl w:val="0"/>
          <w:lang w:val="es-ES_tradnl"/>
          <w14:textFill>
            <w14:solidFill>
              <w14:srgbClr w14:val="000000"/>
            </w14:solidFill>
          </w14:textFill>
        </w:rPr>
        <w:t xml:space="preserve">í </w:t>
      </w:r>
      <w:r>
        <w:rPr>
          <w:rStyle w:val="Ninguno"/>
          <w:outline w:val="0"/>
          <w:color w:val="000000"/>
          <w:u w:color="000000"/>
          <w:rtl w:val="0"/>
          <w:lang w:val="es-ES_tradnl"/>
          <w14:textFill>
            <w14:solidFill>
              <w14:srgbClr w14:val="000000"/>
            </w14:solidFill>
          </w14:textFill>
        </w:rPr>
        <w:t>no juntar estilo con tema y tratar cada aspecto por separado</w:t>
      </w:r>
      <w:commentRangeEnd w:id="33"/>
      <w:r>
        <w:commentReference w:id="33"/>
      </w:r>
      <w:r>
        <w:rPr>
          <w:rStyle w:val="Ninguno"/>
          <w:outline w:val="0"/>
          <w:color w:val="000000"/>
          <w:u w:color="000000"/>
          <w:rtl w:val="0"/>
          <w:lang w:val="es-ES_tradnl"/>
          <w14:textFill>
            <w14:solidFill>
              <w14:srgbClr w14:val="000000"/>
            </w14:solidFill>
          </w14:textFill>
        </w:rPr>
        <w:t>. Ahora voy a explicar en qu</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consiste mi experimento sobre el estilo de los trabajos de titulaci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de la carrera de letras inglesas.</w:t>
      </w:r>
    </w:p>
    <w:p>
      <w:pPr>
        <w:pStyle w:val="Body Text"/>
        <w:spacing w:line="480" w:lineRule="auto"/>
        <w:jc w:val="both"/>
        <w:rPr>
          <w:lang w:val="es-ES_tradnl"/>
        </w:rPr>
      </w:pPr>
      <w:r>
        <w:rPr>
          <w:rStyle w:val="Ninguno"/>
          <w:outline w:val="0"/>
          <w:color w:val="000000"/>
          <w:u w:color="000000"/>
          <w:rtl w:val="0"/>
          <w:lang w:val="es-ES_tradnl"/>
          <w14:textFill>
            <w14:solidFill>
              <w14:srgbClr w14:val="000000"/>
            </w14:solidFill>
          </w14:textFill>
        </w:rPr>
        <w:t>[["jockers_date_shading.png"]]</w:t>
      </w:r>
    </w:p>
    <w:p>
      <w:pPr>
        <w:pStyle w:val="Body Text"/>
        <w:spacing w:line="480" w:lineRule="auto"/>
        <w:jc w:val="both"/>
        <w:rPr>
          <w:lang w:val="es-ES_tradnl"/>
        </w:rPr>
      </w:pPr>
      <w:r>
        <w:rPr>
          <w:rStyle w:val="Ninguno"/>
          <w:outline w:val="0"/>
          <w:color w:val="000000"/>
          <w:u w:color="000000"/>
          <w:rtl w:val="0"/>
          <w:lang w:val="es-ES_tradnl"/>
          <w14:textFill>
            <w14:solidFill>
              <w14:srgbClr w14:val="000000"/>
            </w14:solidFill>
          </w14:textFill>
        </w:rPr>
        <w:t>[["jockers_gender_shading.png"]]</w:t>
      </w:r>
    </w:p>
    <w:p>
      <w:pPr>
        <w:pStyle w:val="Body Text"/>
        <w:spacing w:line="480" w:lineRule="auto"/>
        <w:jc w:val="both"/>
        <w:rPr>
          <w:rStyle w:val="Ninguno"/>
          <w:outline w:val="0"/>
          <w:color w:val="000000"/>
          <w:u w:color="000000"/>
          <w:lang w:val="es-ES_tradnl"/>
          <w14:textFill>
            <w14:solidFill>
              <w14:srgbClr w14:val="000000"/>
            </w14:solidFill>
          </w14:textFill>
        </w:rPr>
      </w:pPr>
      <w:r>
        <w:rPr>
          <w:rStyle w:val="Ninguno"/>
          <w:outline w:val="0"/>
          <w:color w:val="000000"/>
          <w:u w:color="000000"/>
          <w:rtl w:val="0"/>
          <w:lang w:val="es-ES_tradnl"/>
          <w14:textFill>
            <w14:solidFill>
              <w14:srgbClr w14:val="000000"/>
            </w14:solidFill>
          </w14:textFill>
        </w:rPr>
        <w:t>2.1 Mi experimento sobre el estilo</w:t>
      </w:r>
    </w:p>
    <w:p>
      <w:pPr>
        <w:pStyle w:val="Body Text"/>
        <w:spacing w:line="480" w:lineRule="auto"/>
        <w:jc w:val="both"/>
        <w:rPr>
          <w:rStyle w:val="Ninguno"/>
          <w:outline w:val="0"/>
          <w:color w:val="000000"/>
          <w:u w:color="000000"/>
          <w:lang w:val="es-ES_tradnl"/>
          <w14:textFill>
            <w14:solidFill>
              <w14:srgbClr w14:val="000000"/>
            </w14:solidFill>
          </w14:textFill>
        </w:rPr>
      </w:pPr>
    </w:p>
    <w:p>
      <w:pPr>
        <w:pStyle w:val="Body Text"/>
        <w:spacing w:line="480" w:lineRule="auto"/>
        <w:rPr>
          <w:rStyle w:val="Ninguno"/>
          <w:outline w:val="0"/>
          <w:color w:val="000000"/>
          <w:u w:color="000000"/>
          <w:lang w:val="es-ES_tradnl"/>
          <w14:textFill>
            <w14:solidFill>
              <w14:srgbClr w14:val="000000"/>
            </w14:solidFill>
          </w14:textFill>
        </w:rPr>
      </w:pPr>
      <w:r>
        <w:rPr>
          <w:rStyle w:val="Ninguno"/>
          <w:outline w:val="0"/>
          <w:color w:val="000000"/>
          <w:u w:color="000000"/>
          <w:rtl w:val="0"/>
          <w:lang w:val="es-ES_tradnl"/>
          <w14:textFill>
            <w14:solidFill>
              <w14:srgbClr w14:val="000000"/>
            </w14:solidFill>
          </w14:textFill>
        </w:rPr>
        <w:t>2.1.1. Qu</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es la estilometr</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w:t>
      </w:r>
    </w:p>
    <w:p>
      <w:pPr>
        <w:pStyle w:val="Body Text"/>
        <w:spacing w:line="480" w:lineRule="auto"/>
        <w:rPr>
          <w:rStyle w:val="Ninguno"/>
          <w:outline w:val="0"/>
          <w:color w:val="000000"/>
          <w:u w:color="000000"/>
          <w:lang w:val="es-ES_tradnl"/>
          <w14:textFill>
            <w14:solidFill>
              <w14:srgbClr w14:val="000000"/>
            </w14:solidFill>
          </w14:textFill>
        </w:rPr>
      </w:pPr>
    </w:p>
    <w:p>
      <w:pPr>
        <w:pStyle w:val="Body Text"/>
        <w:spacing w:line="480" w:lineRule="auto"/>
        <w:jc w:val="both"/>
        <w:rPr>
          <w:rStyle w:val="Ninguno"/>
          <w:outline w:val="0"/>
          <w:color w:val="000000"/>
          <w:u w:color="000000"/>
          <w:lang w:val="es-ES_tradnl"/>
          <w14:textFill>
            <w14:solidFill>
              <w14:srgbClr w14:val="000000"/>
            </w14:solidFill>
          </w14:textFill>
        </w:rPr>
      </w:pPr>
      <w:r>
        <w:rPr>
          <w:rStyle w:val="Ninguno"/>
          <w:outline w:val="0"/>
          <w:color w:val="000000"/>
          <w:u w:color="000000"/>
          <w:rtl w:val="0"/>
          <w:lang w:val="es-ES_tradnl"/>
          <w14:textFill>
            <w14:solidFill>
              <w14:srgbClr w14:val="000000"/>
            </w14:solidFill>
          </w14:textFill>
        </w:rPr>
        <w:t>La estilometr</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 es un campo de estudio 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s antiguo de lo que se podr</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 pensar. 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s que nada se ha desarrollado con el objetivo de encontrar lxs autorxs "reales" de ciertos textos. Por ejemplo,</w:t>
      </w:r>
      <w:commentRangeStart w:id="34"/>
      <w:r>
        <w:rPr>
          <w:rStyle w:val="Ninguno"/>
          <w:outline w:val="0"/>
          <w:color w:val="000000"/>
          <w:u w:color="000000"/>
          <w:rtl w:val="0"/>
          <w:lang w:val="es-ES_tradnl"/>
          <w14:textFill>
            <w14:solidFill>
              <w14:srgbClr w14:val="000000"/>
            </w14:solidFill>
          </w14:textFill>
        </w:rPr>
        <w:t xml:space="preserve"> son populares </w:t>
      </w:r>
      <w:commentRangeEnd w:id="34"/>
      <w:r>
        <w:commentReference w:id="34"/>
      </w:r>
      <w:r>
        <w:rPr>
          <w:rStyle w:val="Ninguno"/>
          <w:outline w:val="0"/>
          <w:color w:val="000000"/>
          <w:u w:color="000000"/>
          <w:rtl w:val="0"/>
          <w:lang w:val="es-ES_tradnl"/>
          <w14:textFill>
            <w14:solidFill>
              <w14:srgbClr w14:val="000000"/>
            </w14:solidFill>
          </w14:textFill>
        </w:rPr>
        <w:t>en las conversaciones respecto a lxs autorxs de textos religiosos, textos firmados con pseud</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nimos, o cuando se duda de que la persona que firma el texto realmente lo haya escrito. La idea fundamental es que cada persona tiene una "huella digital" estil</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 xml:space="preserve">stica, y que </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 xml:space="preserve">sta se puede revelar </w:t>
      </w:r>
      <w:commentRangeStart w:id="35"/>
      <w:r>
        <w:rPr>
          <w:rStyle w:val="Ninguno"/>
          <w:outline w:val="0"/>
          <w:color w:val="000000"/>
          <w:u w:color="000000"/>
          <w:rtl w:val="0"/>
          <w:lang w:val="es-ES_tradnl"/>
          <w14:textFill>
            <w14:solidFill>
              <w14:srgbClr w14:val="000000"/>
            </w14:solidFill>
          </w14:textFill>
        </w:rPr>
        <w:t xml:space="preserve">usando </w:t>
      </w:r>
      <w:commentRangeEnd w:id="35"/>
      <w:r>
        <w:commentReference w:id="35"/>
      </w:r>
      <w:r>
        <w:rPr>
          <w:rStyle w:val="Ninguno"/>
          <w:outline w:val="0"/>
          <w:color w:val="000000"/>
          <w:u w:color="000000"/>
          <w:rtl w:val="0"/>
          <w:lang w:val="es-ES_tradnl"/>
          <w14:textFill>
            <w14:solidFill>
              <w14:srgbClr w14:val="000000"/>
            </w14:solidFill>
          </w14:textFill>
        </w:rPr>
        <w:t>m</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todos estad</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sticos. La forma 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s rudimentaria (la que yo us</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 xml:space="preserve">) de encontrar esta huella digital es </w:t>
      </w:r>
      <w:commentRangeStart w:id="36"/>
      <w:r>
        <w:rPr>
          <w:rStyle w:val="Ninguno"/>
          <w:outline w:val="0"/>
          <w:color w:val="000000"/>
          <w:u w:color="000000"/>
          <w:rtl w:val="0"/>
          <w:lang w:val="es-ES_tradnl"/>
          <w14:textFill>
            <w14:solidFill>
              <w14:srgbClr w14:val="000000"/>
            </w14:solidFill>
          </w14:textFill>
        </w:rPr>
        <w:t xml:space="preserve">calculando </w:t>
      </w:r>
      <w:commentRangeEnd w:id="36"/>
      <w:r>
        <w:commentReference w:id="36"/>
      </w:r>
      <w:r>
        <w:rPr>
          <w:rStyle w:val="Ninguno"/>
          <w:outline w:val="0"/>
          <w:color w:val="000000"/>
          <w:u w:color="000000"/>
          <w:rtl w:val="0"/>
          <w:lang w:val="es-ES_tradnl"/>
          <w14:textFill>
            <w14:solidFill>
              <w14:srgbClr w14:val="000000"/>
            </w14:solidFill>
          </w14:textFill>
        </w:rPr>
        <w:t>las frecuencias relativas de las palabras usadas en un texto (o en un corpus de textos). Ya resum</w:t>
      </w:r>
      <w:r>
        <w:rPr>
          <w:rStyle w:val="Ninguno"/>
          <w:outline w:val="0"/>
          <w:color w:val="000000"/>
          <w:u w:color="000000"/>
          <w:rtl w:val="0"/>
          <w:lang w:val="es-ES_tradnl"/>
          <w14:textFill>
            <w14:solidFill>
              <w14:srgbClr w14:val="000000"/>
            </w14:solidFill>
          </w14:textFill>
        </w:rPr>
        <w:t xml:space="preserve">í </w:t>
      </w:r>
      <w:r>
        <w:rPr>
          <w:rStyle w:val="Ninguno"/>
          <w:outline w:val="0"/>
          <w:color w:val="000000"/>
          <w:u w:color="000000"/>
          <w:rtl w:val="0"/>
          <w:lang w:val="es-ES_tradnl"/>
          <w14:textFill>
            <w14:solidFill>
              <w14:srgbClr w14:val="000000"/>
            </w14:solidFill>
          </w14:textFill>
        </w:rPr>
        <w:t>esto brevemente arriba pero lo voy a explicar con 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s profundidad.</w:t>
      </w:r>
    </w:p>
    <w:p>
      <w:pPr>
        <w:pStyle w:val="Body Text"/>
        <w:spacing w:line="480" w:lineRule="auto"/>
        <w:jc w:val="both"/>
        <w:rPr>
          <w:lang w:val="es-ES_tradnl"/>
        </w:rPr>
      </w:pPr>
      <w:r>
        <w:rPr>
          <w:rStyle w:val="Ninguno"/>
          <w:outline w:val="0"/>
          <w:color w:val="000000"/>
          <w:u w:color="000000"/>
          <w:rtl w:val="0"/>
          <w:lang w:val="es-ES_tradnl"/>
          <w14:textFill>
            <w14:solidFill>
              <w14:srgbClr w14:val="000000"/>
            </w14:solidFill>
          </w14:textFill>
        </w:rPr>
        <w:tab/>
        <w:t>Hay dos tipos de palabras</w:t>
      </w:r>
      <w:commentRangeStart w:id="37"/>
      <w:r>
        <w:rPr>
          <w:rStyle w:val="Ninguno"/>
          <w:outline w:val="0"/>
          <w:color w:val="000000"/>
          <w:u w:color="000000"/>
          <w:rtl w:val="0"/>
          <w:lang w:val="es-ES_tradnl"/>
          <w14:textFill>
            <w14:solidFill>
              <w14:srgbClr w14:val="000000"/>
            </w14:solidFill>
          </w14:textFill>
        </w:rPr>
        <w:t>,</w:t>
      </w:r>
      <w:commentRangeEnd w:id="37"/>
      <w:r>
        <w:commentReference w:id="37"/>
      </w:r>
      <w:r>
        <w:rPr>
          <w:rStyle w:val="Ninguno"/>
          <w:outline w:val="0"/>
          <w:color w:val="000000"/>
          <w:u w:color="000000"/>
          <w:rtl w:val="0"/>
          <w:lang w:val="es-ES_tradnl"/>
          <w14:textFill>
            <w14:solidFill>
              <w14:srgbClr w14:val="000000"/>
            </w14:solidFill>
          </w14:textFill>
        </w:rPr>
        <w:t xml:space="preserve"> las funcionales y las de contenido.</w:t>
      </w:r>
      <w:r>
        <w:rPr>
          <w:rStyle w:val="Ninguno"/>
          <w:outline w:val="0"/>
          <w:color w:val="000000"/>
          <w:u w:color="000000"/>
          <w:vertAlign w:val="superscript"/>
          <w:lang w:val="es-ES_tradnl"/>
          <w14:textFill>
            <w14:solidFill>
              <w14:srgbClr w14:val="000000"/>
            </w14:solidFill>
          </w14:textFill>
        </w:rPr>
        <w:footnoteReference w:id="11"/>
      </w:r>
      <w:r>
        <w:rPr>
          <w:rStyle w:val="Ninguno"/>
          <w:outline w:val="0"/>
          <w:color w:val="000000"/>
          <w:u w:color="000000"/>
          <w:rtl w:val="0"/>
          <w:lang w:val="es-ES_tradnl"/>
          <w14:textFill>
            <w14:solidFill>
              <w14:srgbClr w14:val="000000"/>
            </w14:solidFill>
          </w14:textFill>
        </w:rPr>
        <w:t xml:space="preserve"> Las palabras de contenido suelen ser sustantivos, verbos, adjetivos y adverbios, mientras que las funcionales suelen ser preposiciones, pronombres, art</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culos y conjunciones. Lo que diferencia las palabras funcionales de las de contenido es que las palabras funcionales dan informaci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gramatical mientras que las palabras de contenido dan informaci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sem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ntica. Es f</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 xml:space="preserve">cil pensar que las palabras que definen el estilo son las de contenido: a fin de cuentas, </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stas son las que 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s notamos al leer. Sin embargo, a la estilometr</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 le importan sobre todo las funcionales, pues tiene un entendimiento particular de qu</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es el estilo. Por ejemplo, nadie me va a disputar que los art</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culos de mec</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nica cu</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ntica (no de divulgaci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tienen un estilo t</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cnico que es dif</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cil de leer. Esto porque usan palabras (sustantivos, verbos, adjetivos y adverbios) propias del argot de la mec</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nica cu</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ntica y que no son conocidas por un p</w:t>
      </w:r>
      <w:r>
        <w:rPr>
          <w:rStyle w:val="Ninguno"/>
          <w:outline w:val="0"/>
          <w:color w:val="000000"/>
          <w:u w:color="000000"/>
          <w:rtl w:val="0"/>
          <w:lang w:val="es-ES_tradnl"/>
          <w14:textFill>
            <w14:solidFill>
              <w14:srgbClr w14:val="000000"/>
            </w14:solidFill>
          </w14:textFill>
        </w:rPr>
        <w:t>ú</w:t>
      </w:r>
      <w:r>
        <w:rPr>
          <w:rStyle w:val="Ninguno"/>
          <w:outline w:val="0"/>
          <w:color w:val="000000"/>
          <w:u w:color="000000"/>
          <w:rtl w:val="0"/>
          <w:lang w:val="es-ES_tradnl"/>
          <w14:textFill>
            <w14:solidFill>
              <w14:srgbClr w14:val="000000"/>
            </w14:solidFill>
          </w14:textFill>
        </w:rPr>
        <w:t>blico amplio. En cambio, los art</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culos de divulgaci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cient</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fica suelen tener un estilo 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s sencillo, en gran medida porque usan un l</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xico menos especializado. Cuando digo que los art</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culos de mec</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nica cu</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ntica tienen un estilo t</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cnico y que los de divulgaci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uno sencillo, me</w:t>
      </w:r>
      <w:commentRangeStart w:id="38"/>
      <w:r>
        <w:rPr>
          <w:rStyle w:val="Ninguno"/>
          <w:outline w:val="0"/>
          <w:color w:val="000000"/>
          <w:u w:color="000000"/>
          <w:rtl w:val="0"/>
          <w:lang w:val="es-ES_tradnl"/>
          <w14:textFill>
            <w14:solidFill>
              <w14:srgbClr w14:val="000000"/>
            </w14:solidFill>
          </w14:textFill>
        </w:rPr>
        <w:t xml:space="preserve"> estoy basando</w:t>
      </w:r>
      <w:commentRangeEnd w:id="38"/>
      <w:r>
        <w:commentReference w:id="38"/>
      </w:r>
      <w:r>
        <w:rPr>
          <w:rStyle w:val="Ninguno"/>
          <w:outline w:val="0"/>
          <w:color w:val="000000"/>
          <w:u w:color="000000"/>
          <w:rtl w:val="0"/>
          <w:lang w:val="es-ES_tradnl"/>
          <w14:textFill>
            <w14:solidFill>
              <w14:srgbClr w14:val="000000"/>
            </w14:solidFill>
          </w14:textFill>
        </w:rPr>
        <w:t xml:space="preserve"> en las palabras de contenido que usan, y no es una aseveraci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err</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nea, simplemente no es el acercamiento al estilo de la estilometr</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w:t>
      </w:r>
    </w:p>
    <w:p>
      <w:pPr>
        <w:pStyle w:val="Body Text"/>
        <w:spacing w:line="480" w:lineRule="auto"/>
        <w:jc w:val="both"/>
        <w:rPr>
          <w:lang w:val="es-ES_tradnl"/>
        </w:rPr>
      </w:pPr>
      <w:r>
        <w:rPr>
          <w:rStyle w:val="Ninguno"/>
          <w:outline w:val="0"/>
          <w:color w:val="000000"/>
          <w:u w:color="000000"/>
          <w:rtl w:val="0"/>
          <w:lang w:val="es-ES_tradnl"/>
          <w14:textFill>
            <w14:solidFill>
              <w14:srgbClr w14:val="000000"/>
            </w14:solidFill>
          </w14:textFill>
        </w:rPr>
        <w:tab/>
        <w:t>Cuando se trata de problemas de atribuci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autoral, las palabras de contenido dan muy poca informaci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 xml:space="preserve">n </w:t>
      </w:r>
      <w:r>
        <w:rPr>
          <w:rStyle w:val="Ninguno"/>
          <w:outline w:val="0"/>
          <w:color w:val="000000"/>
          <w:u w:color="000000"/>
          <w:rtl w:val="0"/>
          <w:lang w:val="es-ES_tradnl"/>
          <w14:textFill>
            <w14:solidFill>
              <w14:srgbClr w14:val="000000"/>
            </w14:solidFill>
          </w14:textFill>
        </w:rPr>
        <w:t>ú</w:t>
      </w:r>
      <w:r>
        <w:rPr>
          <w:rStyle w:val="Ninguno"/>
          <w:outline w:val="0"/>
          <w:color w:val="000000"/>
          <w:u w:color="000000"/>
          <w:rtl w:val="0"/>
          <w:lang w:val="es-ES_tradnl"/>
          <w14:textFill>
            <w14:solidFill>
              <w14:srgbClr w14:val="000000"/>
            </w14:solidFill>
          </w14:textFill>
        </w:rPr>
        <w:t>til. Voy a poner un ejemplo hipot</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tico</w:t>
      </w:r>
      <w:commentRangeStart w:id="39"/>
      <w:r>
        <w:rPr>
          <w:rStyle w:val="Ninguno"/>
          <w:outline w:val="0"/>
          <w:color w:val="000000"/>
          <w:u w:color="000000"/>
          <w:rtl w:val="0"/>
          <w:lang w:val="es-ES_tradnl"/>
          <w14:textFill>
            <w14:solidFill>
              <w14:srgbClr w14:val="000000"/>
            </w14:solidFill>
          </w14:textFill>
        </w:rPr>
        <w:t>.</w:t>
      </w:r>
      <w:commentRangeEnd w:id="39"/>
      <w:r>
        <w:commentReference w:id="39"/>
      </w:r>
      <w:r>
        <w:rPr>
          <w:rStyle w:val="Ninguno"/>
          <w:outline w:val="0"/>
          <w:color w:val="000000"/>
          <w:u w:color="000000"/>
          <w:rtl w:val="0"/>
          <w:lang w:val="es-ES_tradnl"/>
          <w14:textFill>
            <w14:solidFill>
              <w14:srgbClr w14:val="000000"/>
            </w14:solidFill>
          </w14:textFill>
        </w:rPr>
        <w:t xml:space="preserve"> Supongamos que me llega una carta de amor an</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 xml:space="preserve">nima y que </w:t>
      </w:r>
      <w:del w:id="40" w:date="2024-10-14T17:51:53Z" w:author="Claudia Santos">
        <w:r>
          <w:rPr>
            <w:rStyle w:val="Ninguno"/>
            <w:outline w:val="0"/>
            <w:color w:val="000000"/>
            <w:u w:color="000000"/>
            <w:rtl w:val="0"/>
            <w:lang w:val="es-ES_tradnl"/>
            <w14:textFill>
              <w14:solidFill>
                <w14:srgbClr w14:val="000000"/>
              </w14:solidFill>
            </w14:textFill>
          </w:rPr>
          <w:delText xml:space="preserve">yo </w:delText>
        </w:r>
      </w:del>
      <w:commentRangeStart w:id="41"/>
      <w:r>
        <w:rPr>
          <w:rStyle w:val="Ninguno"/>
          <w:outline w:val="0"/>
          <w:color w:val="000000"/>
          <w:u w:color="000000"/>
          <w:rtl w:val="0"/>
          <w:lang w:val="es-ES_tradnl"/>
          <w14:textFill>
            <w14:solidFill>
              <w14:srgbClr w14:val="000000"/>
            </w14:solidFill>
          </w14:textFill>
        </w:rPr>
        <w:t>tengo dos personas sospechosas</w:t>
      </w:r>
      <w:commentRangeEnd w:id="41"/>
      <w:r>
        <w:commentReference w:id="41"/>
      </w:r>
      <w:r>
        <w:rPr>
          <w:rStyle w:val="Ninguno"/>
          <w:outline w:val="0"/>
          <w:color w:val="000000"/>
          <w:u w:color="000000"/>
          <w:rtl w:val="0"/>
          <w:lang w:val="es-ES_tradnl"/>
          <w14:textFill>
            <w14:solidFill>
              <w14:srgbClr w14:val="000000"/>
            </w14:solidFill>
          </w14:textFill>
        </w:rPr>
        <w:t xml:space="preserve"> —</w:t>
      </w:r>
      <w:r>
        <w:rPr>
          <w:rStyle w:val="Ninguno"/>
          <w:outline w:val="0"/>
          <w:color w:val="000000"/>
          <w:u w:color="000000"/>
          <w:rtl w:val="0"/>
          <w:lang w:val="es-ES_tradnl"/>
          <w14:textFill>
            <w14:solidFill>
              <w14:srgbClr w14:val="000000"/>
            </w14:solidFill>
          </w14:textFill>
        </w:rPr>
        <w:t>llam</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moslas persona A y persona B</w:t>
      </w:r>
      <w:r>
        <w:rPr>
          <w:rStyle w:val="Ninguno"/>
          <w:outline w:val="0"/>
          <w:color w:val="000000"/>
          <w:u w:color="000000"/>
          <w:rtl w:val="0"/>
          <w:lang w:val="es-ES_tradnl"/>
          <w14:textFill>
            <w14:solidFill>
              <w14:srgbClr w14:val="000000"/>
            </w14:solidFill>
          </w14:textFill>
        </w:rPr>
        <w:t>―</w:t>
      </w:r>
      <w:r>
        <w:rPr>
          <w:rStyle w:val="Ninguno"/>
          <w:outline w:val="0"/>
          <w:color w:val="000000"/>
          <w:u w:color="000000"/>
          <w:rtl w:val="0"/>
          <w:lang w:val="es-ES_tradnl"/>
          <w14:textFill>
            <w14:solidFill>
              <w14:srgbClr w14:val="000000"/>
            </w14:solidFill>
          </w14:textFill>
        </w:rPr>
        <w:t>. Con ambas personas he mantenido una larga correspondencia, por lo que tengo un grupo de cartas que s</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con certeza que ha escrito A y otro grupo que s</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que ha escrito B. Tanto A como B son personas muy cercanas a m</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 por lo que nos escribimos de temas varios: sucesos en nuestras vidas, sucesos p</w:t>
      </w:r>
      <w:r>
        <w:rPr>
          <w:rStyle w:val="Ninguno"/>
          <w:outline w:val="0"/>
          <w:color w:val="000000"/>
          <w:u w:color="000000"/>
          <w:rtl w:val="0"/>
          <w:lang w:val="es-ES_tradnl"/>
          <w14:textFill>
            <w14:solidFill>
              <w14:srgbClr w14:val="000000"/>
            </w14:solidFill>
          </w14:textFill>
        </w:rPr>
        <w:t>ú</w:t>
      </w:r>
      <w:r>
        <w:rPr>
          <w:rStyle w:val="Ninguno"/>
          <w:outline w:val="0"/>
          <w:color w:val="000000"/>
          <w:u w:color="000000"/>
          <w:rtl w:val="0"/>
          <w:lang w:val="es-ES_tradnl"/>
          <w14:textFill>
            <w14:solidFill>
              <w14:srgbClr w14:val="000000"/>
            </w14:solidFill>
          </w14:textFill>
        </w:rPr>
        <w:t>blicos, libros, cine, m</w:t>
      </w:r>
      <w:r>
        <w:rPr>
          <w:rStyle w:val="Ninguno"/>
          <w:outline w:val="0"/>
          <w:color w:val="000000"/>
          <w:u w:color="000000"/>
          <w:rtl w:val="0"/>
          <w:lang w:val="es-ES_tradnl"/>
          <w14:textFill>
            <w14:solidFill>
              <w14:srgbClr w14:val="000000"/>
            </w14:solidFill>
          </w14:textFill>
        </w:rPr>
        <w:t>ú</w:t>
      </w:r>
      <w:r>
        <w:rPr>
          <w:rStyle w:val="Ninguno"/>
          <w:outline w:val="0"/>
          <w:color w:val="000000"/>
          <w:u w:color="000000"/>
          <w:rtl w:val="0"/>
          <w:lang w:val="es-ES_tradnl"/>
          <w14:textFill>
            <w14:solidFill>
              <w14:srgbClr w14:val="000000"/>
            </w14:solidFill>
          </w14:textFill>
        </w:rPr>
        <w:t>sica, etc</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tera. Si calculara las frecuencias de las palabras de contenido en las cartas de A, podr</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 encontrar que la palabra "pel</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cula" aparece unas dos veces, la palabra "canci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unas diez, "concierto" tres, "caf</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 cuatro, etc</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tera; y de las cartas de B que "pel</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cula" aparece nueve veces, "canci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tres, "concierto" no aparece y "caf</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 aparece tres veces. 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s que el estilo de escritura, estas palabras revelan de qu</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escriben A y B. En otras palabras, me dan informaci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sobre los temas, no sobre el estilo. Algo que podr</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 xml:space="preserve">a </w:t>
      </w:r>
      <w:commentRangeStart w:id="42"/>
      <w:r>
        <w:rPr>
          <w:rStyle w:val="Ninguno"/>
          <w:outline w:val="0"/>
          <w:color w:val="000000"/>
          <w:u w:color="000000"/>
          <w:rtl w:val="0"/>
          <w:lang w:val="es-ES_tradnl"/>
          <w14:textFill>
            <w14:solidFill>
              <w14:srgbClr w14:val="000000"/>
            </w14:solidFill>
          </w14:textFill>
        </w:rPr>
        <w:t xml:space="preserve">asegurar tentativamente </w:t>
      </w:r>
      <w:commentRangeEnd w:id="42"/>
      <w:r>
        <w:commentReference w:id="42"/>
      </w:r>
      <w:r>
        <w:rPr>
          <w:rStyle w:val="Ninguno"/>
          <w:outline w:val="0"/>
          <w:color w:val="000000"/>
          <w:u w:color="000000"/>
          <w:rtl w:val="0"/>
          <w:lang w:val="es-ES_tradnl"/>
          <w14:textFill>
            <w14:solidFill>
              <w14:srgbClr w14:val="000000"/>
            </w14:solidFill>
          </w14:textFill>
        </w:rPr>
        <w:t>de este ejemplo es que a A le gusta escribir 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s de m</w:t>
      </w:r>
      <w:r>
        <w:rPr>
          <w:rStyle w:val="Ninguno"/>
          <w:outline w:val="0"/>
          <w:color w:val="000000"/>
          <w:u w:color="000000"/>
          <w:rtl w:val="0"/>
          <w:lang w:val="es-ES_tradnl"/>
          <w14:textFill>
            <w14:solidFill>
              <w14:srgbClr w14:val="000000"/>
            </w14:solidFill>
          </w14:textFill>
        </w:rPr>
        <w:t>ú</w:t>
      </w:r>
      <w:r>
        <w:rPr>
          <w:rStyle w:val="Ninguno"/>
          <w:outline w:val="0"/>
          <w:color w:val="000000"/>
          <w:u w:color="000000"/>
          <w:rtl w:val="0"/>
          <w:lang w:val="es-ES_tradnl"/>
          <w14:textFill>
            <w14:solidFill>
              <w14:srgbClr w14:val="000000"/>
            </w14:solidFill>
          </w14:textFill>
        </w:rPr>
        <w:t>sica que a B, mientras que B escribe de cine 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s que A. Sin embargo, la carta an</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nima que recib</w:t>
      </w:r>
      <w:r>
        <w:rPr>
          <w:rStyle w:val="Ninguno"/>
          <w:outline w:val="0"/>
          <w:color w:val="000000"/>
          <w:u w:color="000000"/>
          <w:rtl w:val="0"/>
          <w:lang w:val="es-ES_tradnl"/>
          <w14:textFill>
            <w14:solidFill>
              <w14:srgbClr w14:val="000000"/>
            </w14:solidFill>
          </w14:textFill>
        </w:rPr>
        <w:t xml:space="preserve">í </w:t>
      </w:r>
      <w:r>
        <w:rPr>
          <w:rStyle w:val="Ninguno"/>
          <w:outline w:val="0"/>
          <w:color w:val="000000"/>
          <w:u w:color="000000"/>
          <w:rtl w:val="0"/>
          <w:lang w:val="es-ES_tradnl"/>
          <w14:textFill>
            <w14:solidFill>
              <w14:srgbClr w14:val="000000"/>
            </w14:solidFill>
          </w14:textFill>
        </w:rPr>
        <w:t>no habla ni de cine ni de m</w:t>
      </w:r>
      <w:r>
        <w:rPr>
          <w:rStyle w:val="Ninguno"/>
          <w:outline w:val="0"/>
          <w:color w:val="000000"/>
          <w:u w:color="000000"/>
          <w:rtl w:val="0"/>
          <w:lang w:val="es-ES_tradnl"/>
          <w14:textFill>
            <w14:solidFill>
              <w14:srgbClr w14:val="000000"/>
            </w14:solidFill>
          </w14:textFill>
        </w:rPr>
        <w:t>ú</w:t>
      </w:r>
      <w:r>
        <w:rPr>
          <w:rStyle w:val="Ninguno"/>
          <w:outline w:val="0"/>
          <w:color w:val="000000"/>
          <w:u w:color="000000"/>
          <w:rtl w:val="0"/>
          <w:lang w:val="es-ES_tradnl"/>
          <w14:textFill>
            <w14:solidFill>
              <w14:srgbClr w14:val="000000"/>
            </w14:solidFill>
          </w14:textFill>
        </w:rPr>
        <w:t>sica. Lo que tengo que cuantificar entonces es el estilo, y para cuantificar el estilo lo que hay que contar son las palabras funcionales, no las de contenido. Esto es porque las palabras funcionales son much</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simo 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s frecuentes que las de contenido y aparecen independientemente del tema del que se est</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escribiendo. Para encontrar qui</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n escribi</w:t>
      </w:r>
      <w:r>
        <w:rPr>
          <w:rStyle w:val="Ninguno"/>
          <w:outline w:val="0"/>
          <w:color w:val="000000"/>
          <w:u w:color="000000"/>
          <w:rtl w:val="0"/>
          <w:lang w:val="es-ES_tradnl"/>
          <w14:textFill>
            <w14:solidFill>
              <w14:srgbClr w14:val="000000"/>
            </w14:solidFill>
          </w14:textFill>
        </w:rPr>
        <w:t xml:space="preserve">ó </w:t>
      </w:r>
      <w:r>
        <w:rPr>
          <w:rStyle w:val="Ninguno"/>
          <w:outline w:val="0"/>
          <w:color w:val="000000"/>
          <w:u w:color="000000"/>
          <w:rtl w:val="0"/>
          <w:lang w:val="es-ES_tradnl"/>
          <w14:textFill>
            <w14:solidFill>
              <w14:srgbClr w14:val="000000"/>
            </w14:solidFill>
          </w14:textFill>
        </w:rPr>
        <w:t>la carta an</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nima, habr</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 que calcular las frecuencias relativas de las palabras funcionales de las cartas de A, las de las cartas de B y las de la carta an</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nima y compararlas. Por dar un ejemplo muy burdo, si la frecuencia relativa de la palabra "de" en las cartas de A es de 4%, en las de B de 8% y en la carta an</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nima de 7%, se puede deducir que B es quien escribi</w:t>
      </w:r>
      <w:r>
        <w:rPr>
          <w:rStyle w:val="Ninguno"/>
          <w:outline w:val="0"/>
          <w:color w:val="000000"/>
          <w:u w:color="000000"/>
          <w:rtl w:val="0"/>
          <w:lang w:val="es-ES_tradnl"/>
          <w14:textFill>
            <w14:solidFill>
              <w14:srgbClr w14:val="000000"/>
            </w14:solidFill>
          </w14:textFill>
        </w:rPr>
        <w:t xml:space="preserve">ó </w:t>
      </w:r>
      <w:r>
        <w:rPr>
          <w:rStyle w:val="Ninguno"/>
          <w:outline w:val="0"/>
          <w:color w:val="000000"/>
          <w:u w:color="000000"/>
          <w:rtl w:val="0"/>
          <w:lang w:val="es-ES_tradnl"/>
          <w14:textFill>
            <w14:solidFill>
              <w14:srgbClr w14:val="000000"/>
            </w14:solidFill>
          </w14:textFill>
        </w:rPr>
        <w:t>la carta an</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nima (claro que los m</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todos y los problemas estad</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sticos que usa la estilometr</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 real son mucho 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 xml:space="preserve">s complejos que este ejemplo, pero la </w:t>
      </w:r>
      <w:commentRangeStart w:id="43"/>
      <w:r>
        <w:rPr>
          <w:rStyle w:val="Ninguno"/>
          <w:outline w:val="0"/>
          <w:color w:val="000000"/>
          <w:u w:color="000000"/>
          <w:rtl w:val="0"/>
          <w:lang w:val="es-ES_tradnl"/>
          <w14:textFill>
            <w14:solidFill>
              <w14:srgbClr w14:val="000000"/>
            </w14:solidFill>
          </w14:textFill>
        </w:rPr>
        <w:t>idea es la misma)</w:t>
      </w:r>
      <w:commentRangeEnd w:id="43"/>
      <w:r>
        <w:commentReference w:id="43"/>
      </w:r>
      <w:r>
        <w:rPr>
          <w:rStyle w:val="Ninguno"/>
          <w:outline w:val="0"/>
          <w:color w:val="000000"/>
          <w:u w:color="000000"/>
          <w:rtl w:val="0"/>
          <w:lang w:val="es-ES_tradnl"/>
          <w14:textFill>
            <w14:solidFill>
              <w14:srgbClr w14:val="000000"/>
            </w14:solidFill>
          </w14:textFill>
        </w:rPr>
        <w:t>.</w:t>
      </w:r>
    </w:p>
    <w:p>
      <w:pPr>
        <w:pStyle w:val="Body Text"/>
        <w:spacing w:line="480" w:lineRule="auto"/>
        <w:jc w:val="both"/>
        <w:rPr>
          <w:lang w:val="es-ES_tradnl"/>
        </w:rPr>
      </w:pPr>
      <w:r>
        <w:rPr>
          <w:rStyle w:val="Ninguno"/>
          <w:outline w:val="0"/>
          <w:color w:val="000000"/>
          <w:u w:color="000000"/>
          <w:rtl w:val="0"/>
          <w:lang w:val="es-ES_tradnl"/>
          <w14:textFill>
            <w14:solidFill>
              <w14:srgbClr w14:val="000000"/>
            </w14:solidFill>
          </w14:textFill>
        </w:rPr>
        <w:tab/>
        <w:t>Hay varios ejemplos de m</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todos estilom</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tricos que se han usado para atribuci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autoral. Uno es el art</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culo "Who Wrote the 15th Book of Oz? An Application of Multivariate Analysis to Authorship Attribution", en el que Jos</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Nilo G. Binongo se da a la tarea de determinar qui</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n escribi</w:t>
      </w:r>
      <w:r>
        <w:rPr>
          <w:rStyle w:val="Ninguno"/>
          <w:outline w:val="0"/>
          <w:color w:val="000000"/>
          <w:u w:color="000000"/>
          <w:rtl w:val="0"/>
          <w:lang w:val="es-ES_tradnl"/>
          <w14:textFill>
            <w14:solidFill>
              <w14:srgbClr w14:val="000000"/>
            </w14:solidFill>
          </w14:textFill>
        </w:rPr>
        <w:t xml:space="preserve">ó </w:t>
      </w:r>
      <w:r>
        <w:rPr>
          <w:rStyle w:val="Ninguno"/>
          <w:outline w:val="0"/>
          <w:color w:val="000000"/>
          <w:u w:color="000000"/>
          <w:rtl w:val="0"/>
          <w:lang w:val="es-ES_tradnl"/>
          <w14:textFill>
            <w14:solidFill>
              <w14:srgbClr w14:val="000000"/>
            </w14:solidFill>
          </w14:textFill>
        </w:rPr>
        <w:t>el decimoquinto libro en la serie de Oz. Tiene dos candidatxs, Lyman Frank Baum, quien sabemos que escribi</w:t>
      </w:r>
      <w:r>
        <w:rPr>
          <w:rStyle w:val="Ninguno"/>
          <w:outline w:val="0"/>
          <w:color w:val="000000"/>
          <w:u w:color="000000"/>
          <w:rtl w:val="0"/>
          <w:lang w:val="es-ES_tradnl"/>
          <w14:textFill>
            <w14:solidFill>
              <w14:srgbClr w14:val="000000"/>
            </w14:solidFill>
          </w14:textFill>
        </w:rPr>
        <w:t xml:space="preserve">ó </w:t>
      </w:r>
      <w:r>
        <w:rPr>
          <w:rStyle w:val="Ninguno"/>
          <w:outline w:val="0"/>
          <w:color w:val="000000"/>
          <w:u w:color="000000"/>
          <w:rtl w:val="0"/>
          <w:lang w:val="es-ES_tradnl"/>
          <w14:textFill>
            <w14:solidFill>
              <w14:srgbClr w14:val="000000"/>
            </w14:solidFill>
          </w14:textFill>
        </w:rPr>
        <w:t xml:space="preserve">los primeros 14, y </w:t>
      </w:r>
      <w:bookmarkStart w:name="firstHeading" w:id="44"/>
      <w:bookmarkEnd w:id="44"/>
      <w:r>
        <w:rPr>
          <w:rStyle w:val="Ninguno"/>
          <w:outline w:val="0"/>
          <w:color w:val="000000"/>
          <w:u w:color="000000"/>
          <w:rtl w:val="0"/>
          <w:lang w:val="es-ES_tradnl"/>
          <w14:textFill>
            <w14:solidFill>
              <w14:srgbClr w14:val="000000"/>
            </w14:solidFill>
          </w14:textFill>
        </w:rPr>
        <w:t>R</w:t>
      </w:r>
      <w:r>
        <w:rPr>
          <w:rStyle w:val="Ninguno"/>
          <w:outline w:val="0"/>
          <w:color w:val="000000"/>
          <w:u w:color="000000"/>
          <w:rtl w:val="0"/>
          <w:lang w:val="es-ES_tradnl"/>
          <w14:textFill>
            <w14:solidFill>
              <w14:srgbClr w14:val="000000"/>
            </w14:solidFill>
          </w14:textFill>
        </w:rPr>
        <w:t>uth Plumly Thompson, quien sabemos que escribi</w:t>
      </w:r>
      <w:r>
        <w:rPr>
          <w:rStyle w:val="Ninguno"/>
          <w:outline w:val="0"/>
          <w:color w:val="000000"/>
          <w:u w:color="000000"/>
          <w:rtl w:val="0"/>
          <w:lang w:val="es-ES_tradnl"/>
          <w14:textFill>
            <w14:solidFill>
              <w14:srgbClr w14:val="000000"/>
            </w14:solidFill>
          </w14:textFill>
        </w:rPr>
        <w:t xml:space="preserve">ó </w:t>
      </w:r>
      <w:r>
        <w:rPr>
          <w:rStyle w:val="Ninguno"/>
          <w:outline w:val="0"/>
          <w:color w:val="000000"/>
          <w:u w:color="000000"/>
          <w:rtl w:val="0"/>
          <w:lang w:val="es-ES_tradnl"/>
          <w14:textFill>
            <w14:solidFill>
              <w14:srgbClr w14:val="000000"/>
            </w14:solidFill>
          </w14:textFill>
        </w:rPr>
        <w:t>del 16 al 33. Para hacerlo, cuenta las 50 palabras funcionales 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s comunes del corpus y crea una gr</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fica utilizando el m</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todo estad</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stico llamado an</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lisis de componentes principales. En la gr</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fica se ven dos aglomeraciones diferentes de puntos (cada punto representa un pedazo de una novela): uno en el que est</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n las novelas de Baum y otro en el que est</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n las de Thompson. La gr</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fica muestra de manera convincente que Thompson escribi</w:t>
      </w:r>
      <w:r>
        <w:rPr>
          <w:rStyle w:val="Ninguno"/>
          <w:outline w:val="0"/>
          <w:color w:val="000000"/>
          <w:u w:color="000000"/>
          <w:rtl w:val="0"/>
          <w:lang w:val="es-ES_tradnl"/>
          <w14:textFill>
            <w14:solidFill>
              <w14:srgbClr w14:val="000000"/>
            </w14:solidFill>
          </w14:textFill>
        </w:rPr>
        <w:t xml:space="preserve">ó </w:t>
      </w:r>
      <w:r>
        <w:rPr>
          <w:rStyle w:val="Ninguno"/>
          <w:outline w:val="0"/>
          <w:color w:val="000000"/>
          <w:u w:color="000000"/>
          <w:rtl w:val="0"/>
          <w:lang w:val="es-ES_tradnl"/>
          <w14:textFill>
            <w14:solidFill>
              <w14:srgbClr w14:val="000000"/>
            </w14:solidFill>
          </w14:textFill>
        </w:rPr>
        <w:t>la novela n</w:t>
      </w:r>
      <w:r>
        <w:rPr>
          <w:rStyle w:val="Ninguno"/>
          <w:outline w:val="0"/>
          <w:color w:val="000000"/>
          <w:u w:color="000000"/>
          <w:rtl w:val="0"/>
          <w:lang w:val="es-ES_tradnl"/>
          <w14:textFill>
            <w14:solidFill>
              <w14:srgbClr w14:val="000000"/>
            </w14:solidFill>
          </w14:textFill>
        </w:rPr>
        <w:t>ú</w:t>
      </w:r>
      <w:r>
        <w:rPr>
          <w:rStyle w:val="Ninguno"/>
          <w:outline w:val="0"/>
          <w:color w:val="000000"/>
          <w:u w:color="000000"/>
          <w:rtl w:val="0"/>
          <w:lang w:val="es-ES_tradnl"/>
          <w14:textFill>
            <w14:solidFill>
              <w14:srgbClr w14:val="000000"/>
            </w14:solidFill>
          </w14:textFill>
        </w:rPr>
        <w:t>mero 15, pues todos los pedazos de la novela 15 est</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n en el grupo de Thompson. Quien quiera ver una lista mucho 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s extensa de trabajos de atribuci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autoral estilom</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 xml:space="preserve">trica puede consultar "Computational Methods in Authorship Attribution", de </w:t>
      </w:r>
      <w:commentRangeStart w:id="45"/>
      <w:r>
        <w:rPr>
          <w:rStyle w:val="Ninguno"/>
          <w:outline w:val="0"/>
          <w:color w:val="000000"/>
          <w:u w:color="000000"/>
          <w:rtl w:val="0"/>
          <w:lang w:val="es-ES_tradnl"/>
          <w14:textFill>
            <w14:solidFill>
              <w14:srgbClr w14:val="000000"/>
            </w14:solidFill>
          </w14:textFill>
        </w:rPr>
        <w:t xml:space="preserve">Moshe </w:t>
      </w:r>
      <w:commentRangeEnd w:id="45"/>
      <w:r>
        <w:commentReference w:id="45"/>
      </w:r>
      <w:r>
        <w:rPr>
          <w:rStyle w:val="Ninguno"/>
          <w:outline w:val="0"/>
          <w:color w:val="000000"/>
          <w:u w:color="000000"/>
          <w:rtl w:val="0"/>
          <w:lang w:val="es-ES_tradnl"/>
          <w14:textFill>
            <w14:solidFill>
              <w14:srgbClr w14:val="000000"/>
            </w14:solidFill>
          </w14:textFill>
        </w:rPr>
        <w:t>Koppel, Jonathan Schler y Slomo Argamon, en el que hacen un recuento de la historia de los estudios de atribuci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 xml:space="preserve">n autoral. </w:t>
      </w:r>
    </w:p>
    <w:p>
      <w:pPr>
        <w:pStyle w:val="Body Text"/>
        <w:spacing w:line="480" w:lineRule="auto"/>
        <w:jc w:val="both"/>
        <w:rPr>
          <w:lang w:val="es-ES_tradnl"/>
        </w:rPr>
      </w:pPr>
      <w:r>
        <w:rPr>
          <w:rStyle w:val="Ninguno"/>
          <w:outline w:val="0"/>
          <w:color w:val="000000"/>
          <w:u w:color="000000"/>
          <w:rtl w:val="0"/>
          <w:lang w:val="es-ES_tradnl"/>
          <w14:textFill>
            <w14:solidFill>
              <w14:srgbClr w14:val="000000"/>
            </w14:solidFill>
          </w14:textFill>
        </w:rPr>
        <w:t>[[ "pca_oz.png"]]</w:t>
      </w:r>
    </w:p>
    <w:p>
      <w:pPr>
        <w:pStyle w:val="Body Text"/>
        <w:spacing w:line="480" w:lineRule="auto"/>
        <w:rPr>
          <w:rStyle w:val="Ninguno"/>
          <w:lang w:val="es-ES_tradnl"/>
        </w:rPr>
      </w:pPr>
    </w:p>
    <w:p>
      <w:pPr>
        <w:pStyle w:val="Body Text"/>
        <w:spacing w:line="480" w:lineRule="auto"/>
        <w:rPr>
          <w:lang w:val="es-ES_tradnl"/>
        </w:rPr>
      </w:pPr>
      <w:r>
        <w:rPr>
          <w:rStyle w:val="Ninguno"/>
          <w:outline w:val="0"/>
          <w:color w:val="000000"/>
          <w:u w:color="000000"/>
          <w:rtl w:val="0"/>
          <w:lang w:val="es-ES_tradnl"/>
          <w14:textFill>
            <w14:solidFill>
              <w14:srgbClr w14:val="000000"/>
            </w14:solidFill>
          </w14:textFill>
        </w:rPr>
        <w:t>2.1.2. Graficando el estilo</w:t>
      </w:r>
    </w:p>
    <w:p>
      <w:pPr>
        <w:pStyle w:val="Body Text"/>
        <w:spacing w:line="480" w:lineRule="auto"/>
        <w:rPr>
          <w:rStyle w:val="Ninguno"/>
          <w:lang w:val="es-ES_tradnl"/>
        </w:rPr>
      </w:pPr>
    </w:p>
    <w:p>
      <w:pPr>
        <w:pStyle w:val="Body Text"/>
        <w:spacing w:line="480" w:lineRule="auto"/>
        <w:jc w:val="both"/>
        <w:rPr>
          <w:color w:val="000000"/>
          <w:sz w:val="24"/>
        </w:rPr>
      </w:pPr>
      <w:r>
        <w:rPr>
          <w:rStyle w:val="Ninguno"/>
          <w:outline w:val="0"/>
          <w:color w:val="000000"/>
          <w:u w:color="000000"/>
          <w:rtl w:val="0"/>
          <w:lang w:val="es-ES_tradnl"/>
          <w14:textFill>
            <w14:solidFill>
              <w14:srgbClr w14:val="000000"/>
            </w14:solidFill>
          </w14:textFill>
        </w:rPr>
        <w:t>Al final de mi investigaci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qued</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con una gr</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fica que muestra la evoluci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del estilo de los trabajos de titulaci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del a</w:t>
      </w:r>
      <w:r>
        <w:rPr>
          <w:rStyle w:val="Ninguno"/>
          <w:outline w:val="0"/>
          <w:color w:val="000000"/>
          <w:u w:color="000000"/>
          <w:rtl w:val="0"/>
          <w:lang w:val="es-ES_tradnl"/>
          <w14:textFill>
            <w14:solidFill>
              <w14:srgbClr w14:val="000000"/>
            </w14:solidFill>
          </w14:textFill>
        </w:rPr>
        <w:t>ñ</w:t>
      </w:r>
      <w:r>
        <w:rPr>
          <w:rStyle w:val="Ninguno"/>
          <w:outline w:val="0"/>
          <w:color w:val="000000"/>
          <w:u w:color="000000"/>
          <w:rtl w:val="0"/>
          <w:lang w:val="es-ES_tradnl"/>
          <w14:textFill>
            <w14:solidFill>
              <w14:srgbClr w14:val="000000"/>
            </w14:solidFill>
          </w14:textFill>
        </w:rPr>
        <w:t>o 2006 al a</w:t>
      </w:r>
      <w:r>
        <w:rPr>
          <w:rStyle w:val="Ninguno"/>
          <w:outline w:val="0"/>
          <w:color w:val="000000"/>
          <w:u w:color="000000"/>
          <w:rtl w:val="0"/>
          <w:lang w:val="es-ES_tradnl"/>
          <w14:textFill>
            <w14:solidFill>
              <w14:srgbClr w14:val="000000"/>
            </w14:solidFill>
          </w14:textFill>
        </w:rPr>
        <w:t>ñ</w:t>
      </w:r>
      <w:r>
        <w:rPr>
          <w:rStyle w:val="Ninguno"/>
          <w:outline w:val="0"/>
          <w:color w:val="000000"/>
          <w:u w:color="000000"/>
          <w:rtl w:val="0"/>
          <w:lang w:val="es-ES_tradnl"/>
          <w14:textFill>
            <w14:solidFill>
              <w14:srgbClr w14:val="000000"/>
            </w14:solidFill>
          </w14:textFill>
        </w:rPr>
        <w:t>o 2023. Mejor dicho, muestra qu</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tan similares o diferentes entre s</w:t>
      </w:r>
      <w:r>
        <w:rPr>
          <w:rStyle w:val="Ninguno"/>
          <w:outline w:val="0"/>
          <w:color w:val="000000"/>
          <w:u w:color="000000"/>
          <w:rtl w:val="0"/>
          <w:lang w:val="es-ES_tradnl"/>
          <w14:textFill>
            <w14:solidFill>
              <w14:srgbClr w14:val="000000"/>
            </w14:solidFill>
          </w14:textFill>
        </w:rPr>
        <w:t xml:space="preserve">í </w:t>
      </w:r>
      <w:r>
        <w:rPr>
          <w:rStyle w:val="Ninguno"/>
          <w:outline w:val="0"/>
          <w:color w:val="000000"/>
          <w:u w:color="000000"/>
          <w:rtl w:val="0"/>
          <w:lang w:val="es-ES_tradnl"/>
          <w14:textFill>
            <w14:solidFill>
              <w14:srgbClr w14:val="000000"/>
            </w14:solidFill>
          </w14:textFill>
        </w:rPr>
        <w:t>son los trabajos de cada a</w:t>
      </w:r>
      <w:r>
        <w:rPr>
          <w:rStyle w:val="Ninguno"/>
          <w:outline w:val="0"/>
          <w:color w:val="000000"/>
          <w:u w:color="000000"/>
          <w:rtl w:val="0"/>
          <w:lang w:val="es-ES_tradnl"/>
          <w14:textFill>
            <w14:solidFill>
              <w14:srgbClr w14:val="000000"/>
            </w14:solidFill>
          </w14:textFill>
        </w:rPr>
        <w:t>ñ</w:t>
      </w:r>
      <w:r>
        <w:rPr>
          <w:rStyle w:val="Ninguno"/>
          <w:outline w:val="0"/>
          <w:color w:val="000000"/>
          <w:u w:color="000000"/>
          <w:rtl w:val="0"/>
          <w:lang w:val="es-ES_tradnl"/>
          <w14:textFill>
            <w14:solidFill>
              <w14:srgbClr w14:val="000000"/>
            </w14:solidFill>
          </w14:textFill>
        </w:rPr>
        <w:t>o en cuanto a estilo. El proceso para obtenerla fue el siguiente</w:t>
      </w:r>
      <w:commentRangeStart w:id="46"/>
      <w:r>
        <w:rPr>
          <w:rStyle w:val="Ninguno"/>
          <w:outline w:val="0"/>
          <w:color w:val="000000"/>
          <w:u w:color="000000"/>
          <w:rtl w:val="0"/>
          <w:lang w:val="es-ES_tradnl"/>
          <w14:textFill>
            <w14:solidFill>
              <w14:srgbClr w14:val="000000"/>
            </w14:solidFill>
          </w14:textFill>
        </w:rPr>
        <w:t>.</w:t>
      </w:r>
      <w:commentRangeEnd w:id="46"/>
      <w:r>
        <w:commentReference w:id="46"/>
      </w:r>
      <w:r>
        <w:rPr>
          <w:rStyle w:val="Ninguno"/>
          <w:outline w:val="0"/>
          <w:color w:val="000000"/>
          <w:u w:color="000000"/>
          <w:rtl w:val="0"/>
          <w:lang w:val="es-ES_tradnl"/>
          <w14:textFill>
            <w14:solidFill>
              <w14:srgbClr w14:val="000000"/>
            </w14:solidFill>
          </w14:textFill>
        </w:rPr>
        <w:t xml:space="preserve"> El paquete de R "Stylo" tiene muchas funciones. Una de ellas es que produce una tabla con las frecuencias relativas de las 5,000 palabras 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 xml:space="preserve">s comunes de un corpus de textos; cada fila es una palabra y cada columna es un texto. </w:t>
      </w:r>
      <w:commentRangeStart w:id="47"/>
      <w:r>
        <w:rPr>
          <w:rStyle w:val="Ninguno"/>
          <w:outline w:val="0"/>
          <w:color w:val="000000"/>
          <w:u w:color="000000"/>
          <w:rtl w:val="0"/>
          <w:lang w:val="es-ES_tradnl"/>
          <w14:textFill>
            <w14:solidFill>
              <w14:srgbClr w14:val="000000"/>
            </w14:solidFill>
          </w14:textFill>
        </w:rPr>
        <w:t xml:space="preserve">[["table_frequencies.png"]] </w:t>
      </w:r>
      <w:commentRangeEnd w:id="47"/>
      <w:r>
        <w:commentReference w:id="47"/>
      </w:r>
      <w:r>
        <w:rPr>
          <w:rStyle w:val="Ninguno"/>
          <w:outline w:val="0"/>
          <w:color w:val="000000"/>
          <w:u w:color="000000"/>
          <w:rtl w:val="0"/>
          <w:lang w:val="es-ES_tradnl"/>
          <w14:textFill>
            <w14:solidFill>
              <w14:srgbClr w14:val="000000"/>
            </w14:solidFill>
          </w14:textFill>
        </w:rPr>
        <w:t>Hice esto con los 492 trabajos</w:t>
      </w:r>
      <w:commentRangeStart w:id="48"/>
      <w:r>
        <w:rPr>
          <w:rStyle w:val="Ninguno"/>
          <w:outline w:val="0"/>
          <w:color w:val="000000"/>
          <w:u w:color="000000"/>
          <w:rtl w:val="0"/>
          <w:lang w:val="es-ES_tradnl"/>
          <w14:textFill>
            <w14:solidFill>
              <w14:srgbClr w14:val="000000"/>
            </w14:solidFill>
          </w14:textFill>
        </w:rPr>
        <w:t xml:space="preserve"> que consegu</w:t>
      </w:r>
      <w:r>
        <w:rPr>
          <w:rStyle w:val="Ninguno"/>
          <w:outline w:val="0"/>
          <w:color w:val="000000"/>
          <w:u w:color="000000"/>
          <w:rtl w:val="0"/>
          <w:lang w:val="es-ES_tradnl"/>
          <w14:textFill>
            <w14:solidFill>
              <w14:srgbClr w14:val="000000"/>
            </w14:solidFill>
          </w14:textFill>
        </w:rPr>
        <w:t xml:space="preserve">í </w:t>
      </w:r>
      <w:commentRangeEnd w:id="48"/>
      <w:r>
        <w:commentReference w:id="48"/>
      </w:r>
      <w:r>
        <w:rPr>
          <w:rStyle w:val="Ninguno"/>
          <w:outline w:val="0"/>
          <w:color w:val="000000"/>
          <w:u w:color="000000"/>
          <w:rtl w:val="0"/>
          <w:lang w:val="es-ES_tradnl"/>
          <w14:textFill>
            <w14:solidFill>
              <w14:srgbClr w14:val="000000"/>
            </w14:solidFill>
          </w14:textFill>
        </w:rPr>
        <w:t>y result</w:t>
      </w:r>
      <w:r>
        <w:rPr>
          <w:rStyle w:val="Ninguno"/>
          <w:outline w:val="0"/>
          <w:color w:val="000000"/>
          <w:u w:color="000000"/>
          <w:rtl w:val="0"/>
          <w:lang w:val="es-ES_tradnl"/>
          <w14:textFill>
            <w14:solidFill>
              <w14:srgbClr w14:val="000000"/>
            </w14:solidFill>
          </w14:textFill>
        </w:rPr>
        <w:t xml:space="preserve">ó </w:t>
      </w:r>
      <w:r>
        <w:rPr>
          <w:rStyle w:val="Ninguno"/>
          <w:outline w:val="0"/>
          <w:color w:val="000000"/>
          <w:u w:color="000000"/>
          <w:rtl w:val="0"/>
          <w:lang w:val="es-ES_tradnl"/>
          <w14:textFill>
            <w14:solidFill>
              <w14:srgbClr w14:val="000000"/>
            </w14:solidFill>
          </w14:textFill>
        </w:rPr>
        <w:t>la tabla que est</w:t>
      </w:r>
      <w:r>
        <w:rPr>
          <w:rStyle w:val="Ninguno"/>
          <w:outline w:val="0"/>
          <w:color w:val="000000"/>
          <w:u w:color="000000"/>
          <w:rtl w:val="0"/>
          <w:lang w:val="es-ES_tradnl"/>
          <w14:textFill>
            <w14:solidFill>
              <w14:srgbClr w14:val="000000"/>
            </w14:solidFill>
          </w14:textFill>
        </w:rPr>
        <w:t xml:space="preserve">á </w:t>
      </w:r>
      <w:r>
        <w:rPr>
          <w:rStyle w:val="Ninguno"/>
          <w:outline w:val="0"/>
          <w:color w:val="000000"/>
          <w:u w:color="000000"/>
          <w:rtl w:val="0"/>
          <w:lang w:val="es-ES_tradnl"/>
          <w14:textFill>
            <w14:solidFill>
              <w14:srgbClr w14:val="000000"/>
            </w14:solidFill>
          </w14:textFill>
        </w:rPr>
        <w:t>en</w:t>
      </w:r>
      <w:r>
        <w:rPr>
          <w:rStyle w:val="Ninguno"/>
          <w:outline w:val="0"/>
          <w:color w:val="000000"/>
          <w:u w:color="000000"/>
          <w:rtl w:val="0"/>
          <w:lang w:val="es-ES_tradnl"/>
          <w14:textFill>
            <w14:solidFill>
              <w14:srgbClr w14:val="000000"/>
            </w14:solidFill>
          </w14:textFill>
        </w:rPr>
        <w:t> </w:t>
      </w:r>
      <w:r>
        <w:rPr>
          <w:rStyle w:val="Hyperlink.0"/>
          <w:lang w:val="en-US"/>
        </w:rPr>
        <w:fldChar w:fldCharType="begin" w:fldLock="0"/>
      </w:r>
      <w:r>
        <w:rPr>
          <w:rStyle w:val="Hyperlink.0"/>
          <w:lang w:val="en-US"/>
        </w:rPr>
        <w:instrText xml:space="preserve"> HYPERLINK "https://github.com/dieguchofodiego-g-fonte/analisis2/blob/main/comprobacion_hipotesis/estilo/table_with_frequencies.txt"</w:instrText>
      </w:r>
      <w:r>
        <w:rPr>
          <w:rStyle w:val="Hyperlink.0"/>
          <w:lang w:val="en-US"/>
        </w:rPr>
        <w:fldChar w:fldCharType="separate" w:fldLock="0"/>
      </w:r>
      <w:r>
        <w:rPr>
          <w:rStyle w:val="Hyperlink.0"/>
          <w:rtl w:val="0"/>
          <w:lang w:val="en-US"/>
        </w:rPr>
        <w:t>http</w:t>
      </w:r>
      <w:r>
        <w:rPr/>
        <w:fldChar w:fldCharType="end" w:fldLock="0"/>
      </w:r>
      <w:r>
        <w:rPr>
          <w:rStyle w:val="Hyperlink.0"/>
          <w:lang w:val="en-US"/>
        </w:rPr>
        <w:fldChar w:fldCharType="begin" w:fldLock="0"/>
      </w:r>
      <w:r>
        <w:rPr>
          <w:rStyle w:val="Hyperlink.0"/>
          <w:lang w:val="en-US"/>
        </w:rPr>
        <w:instrText xml:space="preserve"> HYPERLINK "https://github.com/dieguchofodiego-g-fonte/analisis2/blob/main/comprobacion_hipotesis/estilo/table_with_frequencies.txt"</w:instrText>
      </w:r>
      <w:r>
        <w:rPr>
          <w:rStyle w:val="Hyperlink.0"/>
          <w:lang w:val="en-US"/>
        </w:rPr>
        <w:fldChar w:fldCharType="separate" w:fldLock="0"/>
      </w:r>
      <w:r>
        <w:rPr>
          <w:rStyle w:val="Hyperlink.0"/>
          <w:rtl w:val="0"/>
          <w:lang w:val="en-US"/>
        </w:rPr>
        <w:t>s://github.com/dieguchofodieg</w:t>
      </w:r>
      <w:r>
        <w:rPr/>
        <w:fldChar w:fldCharType="end" w:fldLock="0"/>
      </w:r>
      <w:r>
        <w:rPr>
          <w:rStyle w:val="Hyperlink.1"/>
          <w:lang w:val="es-ES_tradnl"/>
        </w:rPr>
        <w:fldChar w:fldCharType="begin" w:fldLock="0"/>
      </w:r>
      <w:r>
        <w:rPr>
          <w:rStyle w:val="Hyperlink.1"/>
          <w:lang w:val="es-ES_tradnl"/>
        </w:rPr>
        <w:instrText xml:space="preserve"> HYPERLINK "https://github.com/dieguchofodiego-g-fonte/analisis2/blob/main/comprobacion_hipotesis/estilo/table_with_frequencies.txt"</w:instrText>
      </w:r>
      <w:r>
        <w:rPr>
          <w:rStyle w:val="Hyperlink.1"/>
          <w:lang w:val="es-ES_tradnl"/>
        </w:rPr>
        <w:fldChar w:fldCharType="separate" w:fldLock="0"/>
      </w:r>
      <w:r>
        <w:rPr>
          <w:rStyle w:val="Hyperlink.1"/>
          <w:rtl w:val="0"/>
          <w:lang w:val="es-ES_tradnl"/>
        </w:rPr>
        <w:t>o-g-fonte/ana</w:t>
      </w:r>
      <w:r>
        <w:rPr/>
        <w:fldChar w:fldCharType="end" w:fldLock="0"/>
      </w:r>
      <w:r>
        <w:rPr>
          <w:rStyle w:val="Hyperlink.0"/>
          <w:lang w:val="en-US"/>
        </w:rPr>
        <w:fldChar w:fldCharType="begin" w:fldLock="0"/>
      </w:r>
      <w:r>
        <w:rPr>
          <w:rStyle w:val="Hyperlink.0"/>
          <w:lang w:val="en-US"/>
        </w:rPr>
        <w:instrText xml:space="preserve"> HYPERLINK "https://github.com/dieguchofodiego-g-fonte/analisis2/blob/main/comprobacion_hipotesis/estilo/table_with_frequencies.txt"</w:instrText>
      </w:r>
      <w:r>
        <w:rPr>
          <w:rStyle w:val="Hyperlink.0"/>
          <w:lang w:val="en-US"/>
        </w:rPr>
        <w:fldChar w:fldCharType="separate" w:fldLock="0"/>
      </w:r>
      <w:r>
        <w:rPr>
          <w:rStyle w:val="Hyperlink.0"/>
          <w:rtl w:val="0"/>
          <w:lang w:val="en-US"/>
        </w:rPr>
        <w:t>lisis2/blob/main/comprobacion_hipotesis/estilo/table_with_frequencies.txt</w:t>
      </w:r>
      <w:r>
        <w:rPr/>
        <w:fldChar w:fldCharType="end" w:fldLock="0"/>
      </w:r>
      <w:r>
        <w:rPr>
          <w:rStyle w:val="Hyperlink.0"/>
          <w:lang w:val="en-US"/>
        </w:rPr>
        <w:fldChar w:fldCharType="begin" w:fldLock="0"/>
      </w:r>
      <w:r>
        <w:rPr>
          <w:rStyle w:val="Hyperlink.0"/>
          <w:lang w:val="en-US"/>
        </w:rPr>
        <w:instrText xml:space="preserve"> HYPERLINK "https://github.com/dieguchofo/analisis2/blob/main/comprobacion_hipotesis/estilo/table_with_frequencies.txt"</w:instrText>
      </w:r>
      <w:r>
        <w:rPr>
          <w:rStyle w:val="Hyperlink.0"/>
          <w:lang w:val="en-US"/>
        </w:rPr>
        <w:fldChar w:fldCharType="separate" w:fldLock="0"/>
      </w:r>
      <w:r>
        <w:rPr>
          <w:rStyle w:val="Hyperlink.0"/>
          <w:rtl w:val="0"/>
          <w:lang w:val="en-US"/>
        </w:rPr>
        <w:t>.</w:t>
      </w:r>
      <w:r>
        <w:rPr/>
        <w:fldChar w:fldCharType="end" w:fldLock="0"/>
      </w:r>
      <w:r>
        <w:rPr>
          <w:rStyle w:val="Ninguno"/>
          <w:rtl w:val="0"/>
          <w:lang w:val="en-US"/>
        </w:rPr>
        <w:t xml:space="preserve"> Re</w:t>
      </w:r>
      <w:r>
        <w:rPr>
          <w:rStyle w:val="Ninguno"/>
          <w:outline w:val="0"/>
          <w:color w:val="000000"/>
          <w:u w:color="000000"/>
          <w:rtl w:val="0"/>
          <w:lang w:val="es-ES_tradnl"/>
          <w14:textFill>
            <w14:solidFill>
              <w14:srgbClr w14:val="000000"/>
            </w14:solidFill>
          </w14:textFill>
        </w:rPr>
        <w:t>duje esas 5,000 palabras a s</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lo las 150 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s comunes, pues me pareci</w:t>
      </w:r>
      <w:r>
        <w:rPr>
          <w:rStyle w:val="Ninguno"/>
          <w:outline w:val="0"/>
          <w:color w:val="000000"/>
          <w:u w:color="000000"/>
          <w:rtl w:val="0"/>
          <w:lang w:val="es-ES_tradnl"/>
          <w14:textFill>
            <w14:solidFill>
              <w14:srgbClr w14:val="000000"/>
            </w14:solidFill>
          </w14:textFill>
        </w:rPr>
        <w:t xml:space="preserve">ó </w:t>
      </w:r>
      <w:r>
        <w:rPr>
          <w:rStyle w:val="Ninguno"/>
          <w:outline w:val="0"/>
          <w:color w:val="000000"/>
          <w:u w:color="000000"/>
          <w:rtl w:val="0"/>
          <w:lang w:val="es-ES_tradnl"/>
          <w14:textFill>
            <w14:solidFill>
              <w14:srgbClr w14:val="000000"/>
            </w14:solidFill>
          </w14:textFill>
        </w:rPr>
        <w:t>que despu</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s de 150, las palabras eran en su mayor</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 de contenido. Lo que hice despu</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s fue dividir la tabla por a</w:t>
      </w:r>
      <w:r>
        <w:rPr>
          <w:rStyle w:val="Ninguno"/>
          <w:outline w:val="0"/>
          <w:color w:val="000000"/>
          <w:u w:color="000000"/>
          <w:rtl w:val="0"/>
          <w:lang w:val="es-ES_tradnl"/>
          <w14:textFill>
            <w14:solidFill>
              <w14:srgbClr w14:val="000000"/>
            </w14:solidFill>
          </w14:textFill>
        </w:rPr>
        <w:t>ñ</w:t>
      </w:r>
      <w:r>
        <w:rPr>
          <w:rStyle w:val="Ninguno"/>
          <w:outline w:val="0"/>
          <w:color w:val="000000"/>
          <w:u w:color="000000"/>
          <w:rtl w:val="0"/>
          <w:lang w:val="es-ES_tradnl"/>
          <w14:textFill>
            <w14:solidFill>
              <w14:srgbClr w14:val="000000"/>
            </w14:solidFill>
          </w14:textFill>
        </w:rPr>
        <w:t>o de publicaci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de manera que ahora ten</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 18 tablas, una por cada a</w:t>
      </w:r>
      <w:r>
        <w:rPr>
          <w:rStyle w:val="Ninguno"/>
          <w:outline w:val="0"/>
          <w:color w:val="000000"/>
          <w:u w:color="000000"/>
          <w:rtl w:val="0"/>
          <w:lang w:val="es-ES_tradnl"/>
          <w14:textFill>
            <w14:solidFill>
              <w14:srgbClr w14:val="000000"/>
            </w14:solidFill>
          </w14:textFill>
        </w:rPr>
        <w:t>ñ</w:t>
      </w:r>
      <w:r>
        <w:rPr>
          <w:rStyle w:val="Ninguno"/>
          <w:outline w:val="0"/>
          <w:color w:val="000000"/>
          <w:u w:color="000000"/>
          <w:rtl w:val="0"/>
          <w:lang w:val="es-ES_tradnl"/>
          <w14:textFill>
            <w14:solidFill>
              <w14:srgbClr w14:val="000000"/>
            </w14:solidFill>
          </w14:textFill>
        </w:rPr>
        <w:t>o. Para cada una de esas tablas, calcul</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 xml:space="preserve">lo que se llama una matriz de distancias, que es una tabla con las distancias entre cada uno de los puntos. Un ejemplo muy sencillo es </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ste: hay un trabajo de titulaci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en el que "de" es el 4.42% de todas las palabras y "la" el 3.35%; otro trabajo tiene estas mismas palabras con frecuencias relativas de 5.01% y 4.39%, respectivamente. La distancia entre los dos trabajos, tomando en cuenta solamente esos dos aspectos, ser</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 calculada as</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w:t>
      </w:r>
      <m:oMath>
        <m:rad>
          <m:radPr>
            <m:ctrlPr>
              <w:rPr xmlns:w="http://schemas.openxmlformats.org/wordprocessingml/2006/main">
                <w:rFonts w:ascii="Cambria Math" w:hAnsi="Cambria Math"/>
                <w:i/>
                <w:color w:val="000000"/>
                <w:sz w:val="25"/>
                <w:szCs w:val="25"/>
              </w:rPr>
            </m:ctrlPr>
            <m:degHide m:val="on"/>
          </m:radPr>
          <m:deg/>
          <m:e>
            <m:sSup>
              <m:e>
                <m:d>
                  <m:dPr>
                    <m:ctrlPr>
                      <w:rPr xmlns:w="http://schemas.openxmlformats.org/wordprocessingml/2006/main">
                        <w:rFonts w:ascii="Cambria Math" w:hAnsi="Cambria Math"/>
                        <w:i/>
                        <w:color w:val="000000"/>
                        <w:sz w:val="25"/>
                        <w:szCs w:val="25"/>
                      </w:rPr>
                    </m:ctrlPr>
                  </m:dPr>
                  <m:e>
                    <m:r>
                      <w:rPr xmlns:w="http://schemas.openxmlformats.org/wordprocessingml/2006/main">
                        <w:rFonts w:ascii="Cambria Math" w:hAnsi="Cambria Math"/>
                        <w:i/>
                        <w:color w:val="000000"/>
                        <w:sz w:val="25"/>
                        <w:szCs w:val="25"/>
                      </w:rPr>
                      <m:t>4.42</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5.01</m:t>
                    </m:r>
                  </m:e>
                </m:d>
              </m:e>
              <m:sup>
                <m:r>
                  <w:rPr xmlns:w="http://schemas.openxmlformats.org/wordprocessingml/2006/main">
                    <w:rFonts w:ascii="Cambria Math" w:hAnsi="Cambria Math"/>
                    <w:i/>
                    <w:color w:val="000000"/>
                    <w:sz w:val="25"/>
                    <w:szCs w:val="25"/>
                  </w:rPr>
                  <m:t>2</m:t>
                </m:r>
              </m:sup>
            </m:sSup>
            <m:r>
              <w:rPr xmlns:w="http://schemas.openxmlformats.org/wordprocessingml/2006/main">
                <w:rFonts w:ascii="Cambria Math" w:hAnsi="Cambria Math"/>
                <w:i/>
                <w:color w:val="000000"/>
                <w:sz w:val="25"/>
                <w:szCs w:val="25"/>
              </w:rPr>
              <m:t>+</m:t>
            </m:r>
            <m:sSup>
              <m:e>
                <m:d>
                  <m:dPr>
                    <m:ctrlPr>
                      <w:rPr xmlns:w="http://schemas.openxmlformats.org/wordprocessingml/2006/main">
                        <w:rFonts w:ascii="Cambria Math" w:hAnsi="Cambria Math"/>
                        <w:i/>
                        <w:color w:val="000000"/>
                        <w:sz w:val="25"/>
                        <w:szCs w:val="25"/>
                      </w:rPr>
                    </m:ctrlPr>
                  </m:dPr>
                  <m:e>
                    <m:r>
                      <w:rPr xmlns:w="http://schemas.openxmlformats.org/wordprocessingml/2006/main">
                        <w:rFonts w:ascii="Cambria Math" w:hAnsi="Cambria Math"/>
                        <w:i/>
                        <w:color w:val="000000"/>
                        <w:sz w:val="25"/>
                        <w:szCs w:val="25"/>
                      </w:rPr>
                      <m:t>3.35</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4.39</m:t>
                    </m:r>
                  </m:e>
                </m:d>
              </m:e>
              <m:sup>
                <m:r>
                  <w:rPr xmlns:w="http://schemas.openxmlformats.org/wordprocessingml/2006/main">
                    <w:rFonts w:ascii="Cambria Math" w:hAnsi="Cambria Math"/>
                    <w:i/>
                    <w:color w:val="000000"/>
                    <w:sz w:val="25"/>
                    <w:szCs w:val="25"/>
                  </w:rPr>
                  <m:t>2</m:t>
                </m:r>
              </m:sup>
            </m:sSup>
          </m:e>
        </m:rad>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1.1957</m:t>
        </m:r>
      </m:oMath>
      <w:r>
        <w:rPr>
          <w:rStyle w:val="Ninguno"/>
          <w:outline w:val="0"/>
          <w:color w:val="000000"/>
          <w:u w:color="000000"/>
          <w:rtl w:val="0"/>
          <w:lang w:val="es-ES_tradnl"/>
          <w14:textFill>
            <w14:solidFill>
              <w14:srgbClr w14:val="000000"/>
            </w14:solidFill>
          </w14:textFill>
        </w:rPr>
        <w:t xml:space="preserve"> (con el famoso teorema de Pit</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 xml:space="preserve">goras, el cual se puede adaptar a mayores dimensiones). </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se ser</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 solamente un dato dentro de la matriz, la cual tiene dimensiones de N x N, dando por hecho que N es el n</w:t>
      </w:r>
      <w:r>
        <w:rPr>
          <w:rStyle w:val="Ninguno"/>
          <w:outline w:val="0"/>
          <w:color w:val="000000"/>
          <w:u w:color="000000"/>
          <w:rtl w:val="0"/>
          <w:lang w:val="es-ES_tradnl"/>
          <w14:textFill>
            <w14:solidFill>
              <w14:srgbClr w14:val="000000"/>
            </w14:solidFill>
          </w14:textFill>
        </w:rPr>
        <w:t>ú</w:t>
      </w:r>
      <w:r>
        <w:rPr>
          <w:rStyle w:val="Ninguno"/>
          <w:outline w:val="0"/>
          <w:color w:val="000000"/>
          <w:u w:color="000000"/>
          <w:rtl w:val="0"/>
          <w:lang w:val="es-ES_tradnl"/>
          <w14:textFill>
            <w14:solidFill>
              <w14:srgbClr w14:val="000000"/>
            </w14:solidFill>
          </w14:textFill>
        </w:rPr>
        <w:t>mero de trabajos de titulaci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publicados en un a</w:t>
      </w:r>
      <w:r>
        <w:rPr>
          <w:rStyle w:val="Ninguno"/>
          <w:outline w:val="0"/>
          <w:color w:val="000000"/>
          <w:u w:color="000000"/>
          <w:rtl w:val="0"/>
          <w:lang w:val="es-ES_tradnl"/>
          <w14:textFill>
            <w14:solidFill>
              <w14:srgbClr w14:val="000000"/>
            </w14:solidFill>
          </w14:textFill>
        </w:rPr>
        <w:t>ñ</w:t>
      </w:r>
      <w:r>
        <w:rPr>
          <w:rStyle w:val="Ninguno"/>
          <w:outline w:val="0"/>
          <w:color w:val="000000"/>
          <w:u w:color="000000"/>
          <w:rtl w:val="0"/>
          <w:lang w:val="es-ES_tradnl"/>
          <w14:textFill>
            <w14:solidFill>
              <w14:srgbClr w14:val="000000"/>
            </w14:solidFill>
          </w14:textFill>
        </w:rPr>
        <w:t>o. Si la distancia es mucha entre un trabajo y otro, e</w:t>
      </w:r>
      <w:commentRangeStart w:id="49"/>
      <w:r>
        <w:rPr>
          <w:rStyle w:val="Ninguno"/>
          <w:outline w:val="0"/>
          <w:color w:val="000000"/>
          <w:u w:color="000000"/>
          <w:rtl w:val="0"/>
          <w:lang w:val="es-ES_tradnl"/>
          <w14:textFill>
            <w14:solidFill>
              <w14:srgbClr w14:val="000000"/>
            </w14:solidFill>
          </w14:textFill>
        </w:rPr>
        <w:t>stoy interpretando q</w:t>
      </w:r>
      <w:commentRangeEnd w:id="49"/>
      <w:r>
        <w:commentReference w:id="49"/>
      </w:r>
      <w:r>
        <w:rPr>
          <w:rStyle w:val="Ninguno"/>
          <w:outline w:val="0"/>
          <w:color w:val="000000"/>
          <w:u w:color="000000"/>
          <w:rtl w:val="0"/>
          <w:lang w:val="es-ES_tradnl"/>
          <w14:textFill>
            <w14:solidFill>
              <w14:srgbClr w14:val="000000"/>
            </w14:solidFill>
          </w14:textFill>
        </w:rPr>
        <w:t xml:space="preserve">ue sus estilos son muy diferentes, y si la distancia es corta, que tienen </w:t>
      </w:r>
      <w:del w:id="50" w:date="2024-10-14T18:22:14Z" w:author="Claudia Santos">
        <w:r>
          <w:rPr>
            <w:rStyle w:val="Ninguno"/>
            <w:outline w:val="0"/>
            <w:color w:val="000000"/>
            <w:u w:color="000000"/>
            <w:rtl w:val="0"/>
            <w:lang w:val="es-ES_tradnl"/>
            <w14:textFill>
              <w14:solidFill>
                <w14:srgbClr w14:val="000000"/>
              </w14:solidFill>
            </w14:textFill>
          </w:rPr>
          <w:delText xml:space="preserve">un </w:delText>
        </w:r>
      </w:del>
      <w:r>
        <w:rPr>
          <w:rStyle w:val="Ninguno"/>
          <w:outline w:val="0"/>
          <w:color w:val="000000"/>
          <w:u w:color="000000"/>
          <w:rtl w:val="0"/>
          <w:lang w:val="es-ES_tradnl"/>
          <w14:textFill>
            <w14:solidFill>
              <w14:srgbClr w14:val="000000"/>
            </w14:solidFill>
          </w14:textFill>
        </w:rPr>
        <w:t>estilos similares.</w:t>
      </w:r>
      <w:r>
        <w:rPr>
          <w:rStyle w:val="Ninguno"/>
          <w:outline w:val="0"/>
          <w:color w:val="000000"/>
          <w:u w:color="000000"/>
          <w:vertAlign w:val="superscript"/>
          <w:lang w:val="es-ES_tradnl"/>
          <w14:textFill>
            <w14:solidFill>
              <w14:srgbClr w14:val="000000"/>
            </w14:solidFill>
          </w14:textFill>
        </w:rPr>
        <w:footnoteReference w:id="12"/>
      </w:r>
      <w:ins w:id="51" w:date="2024-09-18T20:35:00Z" w:author="David Pruneda Sentíes">
        <w:r>
          <w:rPr>
            <w:rStyle w:val="Ninguno"/>
            <w:outline w:val="0"/>
            <w:color w:val="000000"/>
            <w:u w:color="000000"/>
            <w:rtl w:val="0"/>
            <w:lang w:val="es-ES_tradnl"/>
            <w14:textFill>
              <w14:solidFill>
                <w14:srgbClr w14:val="000000"/>
              </w14:solidFill>
            </w14:textFill>
          </w:rPr>
          <w:t xml:space="preserve"> </w:t>
        </w:r>
      </w:ins>
      <w:r>
        <w:rPr>
          <w:rStyle w:val="Ninguno"/>
          <w:outline w:val="0"/>
          <w:color w:val="000000"/>
          <w:u w:color="000000"/>
          <w:rtl w:val="0"/>
          <w:lang w:val="es-ES_tradnl"/>
          <w14:textFill>
            <w14:solidFill>
              <w14:srgbClr w14:val="000000"/>
            </w14:solidFill>
          </w14:textFill>
        </w:rPr>
        <w:t>La matriz nos dice qu</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tan similares o diferentes son los estilos de cualquier par espec</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fico de trabajos, pero lo que a m</w:t>
      </w:r>
      <w:r>
        <w:rPr>
          <w:rStyle w:val="Ninguno"/>
          <w:outline w:val="0"/>
          <w:color w:val="000000"/>
          <w:u w:color="000000"/>
          <w:rtl w:val="0"/>
          <w:lang w:val="es-ES_tradnl"/>
          <w14:textFill>
            <w14:solidFill>
              <w14:srgbClr w14:val="000000"/>
            </w14:solidFill>
          </w14:textFill>
        </w:rPr>
        <w:t xml:space="preserve">í </w:t>
      </w:r>
      <w:r>
        <w:rPr>
          <w:rStyle w:val="Ninguno"/>
          <w:outline w:val="0"/>
          <w:color w:val="000000"/>
          <w:u w:color="000000"/>
          <w:rtl w:val="0"/>
          <w:lang w:val="es-ES_tradnl"/>
          <w14:textFill>
            <w14:solidFill>
              <w14:srgbClr w14:val="000000"/>
            </w14:solidFill>
          </w14:textFill>
        </w:rPr>
        <w:t>me interesa es la similitud o diferencia de los textos entre s</w:t>
      </w:r>
      <w:r>
        <w:rPr>
          <w:rStyle w:val="Ninguno"/>
          <w:outline w:val="0"/>
          <w:color w:val="000000"/>
          <w:u w:color="000000"/>
          <w:rtl w:val="0"/>
          <w:lang w:val="es-ES_tradnl"/>
          <w14:textFill>
            <w14:solidFill>
              <w14:srgbClr w14:val="000000"/>
            </w14:solidFill>
          </w14:textFill>
        </w:rPr>
        <w:t xml:space="preserve">í </w:t>
      </w:r>
      <w:r>
        <w:rPr>
          <w:rStyle w:val="Ninguno"/>
          <w:outline w:val="0"/>
          <w:color w:val="000000"/>
          <w:u w:color="000000"/>
          <w:rtl w:val="0"/>
          <w:lang w:val="es-ES_tradnl"/>
          <w14:textFill>
            <w14:solidFill>
              <w14:srgbClr w14:val="000000"/>
            </w14:solidFill>
          </w14:textFill>
        </w:rPr>
        <w:t>a trav</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s de los a</w:t>
      </w:r>
      <w:r>
        <w:rPr>
          <w:rStyle w:val="Ninguno"/>
          <w:outline w:val="0"/>
          <w:color w:val="000000"/>
          <w:u w:color="000000"/>
          <w:rtl w:val="0"/>
          <w:lang w:val="es-ES_tradnl"/>
          <w14:textFill>
            <w14:solidFill>
              <w14:srgbClr w14:val="000000"/>
            </w14:solidFill>
          </w14:textFill>
        </w:rPr>
        <w:t>ñ</w:t>
      </w:r>
      <w:r>
        <w:rPr>
          <w:rStyle w:val="Ninguno"/>
          <w:outline w:val="0"/>
          <w:color w:val="000000"/>
          <w:u w:color="000000"/>
          <w:rtl w:val="0"/>
          <w:lang w:val="es-ES_tradnl"/>
          <w14:textFill>
            <w14:solidFill>
              <w14:srgbClr w14:val="000000"/>
            </w14:solidFill>
          </w14:textFill>
        </w:rPr>
        <w:t>os. Mi soluci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a esto fue muy sencilla: promediar las distancias de las 18 matrices para as</w:t>
      </w:r>
      <w:r>
        <w:rPr>
          <w:rStyle w:val="Ninguno"/>
          <w:outline w:val="0"/>
          <w:color w:val="000000"/>
          <w:u w:color="000000"/>
          <w:rtl w:val="0"/>
          <w:lang w:val="es-ES_tradnl"/>
          <w14:textFill>
            <w14:solidFill>
              <w14:srgbClr w14:val="000000"/>
            </w14:solidFill>
          </w14:textFill>
        </w:rPr>
        <w:t xml:space="preserve">í </w:t>
      </w:r>
      <w:r>
        <w:rPr>
          <w:rStyle w:val="Ninguno"/>
          <w:outline w:val="0"/>
          <w:color w:val="000000"/>
          <w:u w:color="000000"/>
          <w:rtl w:val="0"/>
          <w:lang w:val="es-ES_tradnl"/>
          <w14:textFill>
            <w14:solidFill>
              <w14:srgbClr w14:val="000000"/>
            </w14:solidFill>
          </w14:textFill>
        </w:rPr>
        <w:t>tener 18 distancias promedio. Estas 18 distancias representan qu</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tan similar fue el estilo de los trabajos publicados en cada a</w:t>
      </w:r>
      <w:r>
        <w:rPr>
          <w:rStyle w:val="Ninguno"/>
          <w:outline w:val="0"/>
          <w:color w:val="000000"/>
          <w:u w:color="000000"/>
          <w:rtl w:val="0"/>
          <w:lang w:val="es-ES_tradnl"/>
          <w14:textFill>
            <w14:solidFill>
              <w14:srgbClr w14:val="000000"/>
            </w14:solidFill>
          </w14:textFill>
        </w:rPr>
        <w:t>ñ</w:t>
      </w:r>
      <w:r>
        <w:rPr>
          <w:rStyle w:val="Ninguno"/>
          <w:outline w:val="0"/>
          <w:color w:val="000000"/>
          <w:u w:color="000000"/>
          <w:rtl w:val="0"/>
          <w:lang w:val="es-ES_tradnl"/>
          <w14:textFill>
            <w14:solidFill>
              <w14:srgbClr w14:val="000000"/>
            </w14:solidFill>
          </w14:textFill>
        </w:rPr>
        <w:t>o. Est</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 xml:space="preserve">n graficadas en la figura ["estilo150.png"]. </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sta gr</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fica es muy ruidosa y dif</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cil de interpretar. Si usamos una funci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que calcule una curva de tendencia, obtenemos una gr</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fica mucho 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s clara (figura ["estilo150_smooth.png"]).</w:t>
      </w:r>
    </w:p>
    <w:p>
      <w:pPr>
        <w:pStyle w:val="Body Text"/>
        <w:spacing w:line="480" w:lineRule="auto"/>
        <w:jc w:val="both"/>
        <w:rPr>
          <w:lang w:val="es-ES_tradnl"/>
        </w:rPr>
      </w:pPr>
      <w:r>
        <w:rPr>
          <w:rStyle w:val="Ninguno"/>
          <w:outline w:val="0"/>
          <w:color w:val="000000"/>
          <w:u w:color="000000"/>
          <w:rtl w:val="0"/>
          <w:lang w:val="es-ES_tradnl"/>
          <w14:textFill>
            <w14:solidFill>
              <w14:srgbClr w14:val="000000"/>
            </w14:solidFill>
          </w14:textFill>
        </w:rPr>
        <w:t>[[figura "estilo150.png"]]</w:t>
      </w:r>
    </w:p>
    <w:p>
      <w:pPr>
        <w:pStyle w:val="Body Text"/>
        <w:spacing w:line="480" w:lineRule="auto"/>
        <w:jc w:val="both"/>
        <w:rPr>
          <w:lang w:val="es-ES_tradnl"/>
        </w:rPr>
      </w:pPr>
      <w:r>
        <w:rPr>
          <w:rStyle w:val="Ninguno"/>
          <w:outline w:val="0"/>
          <w:color w:val="000000"/>
          <w:u w:color="000000"/>
          <w:rtl w:val="0"/>
          <w:lang w:val="es-ES_tradnl"/>
          <w14:textFill>
            <w14:solidFill>
              <w14:srgbClr w14:val="000000"/>
            </w14:solidFill>
          </w14:textFill>
        </w:rPr>
        <w:t>[[figura "estilo150_smooth.png"]]</w:t>
      </w:r>
    </w:p>
    <w:p>
      <w:pPr>
        <w:pStyle w:val="Body Text"/>
        <w:spacing w:line="480" w:lineRule="auto"/>
        <w:jc w:val="both"/>
        <w:rPr>
          <w:rStyle w:val="Ninguno"/>
          <w:lang w:val="es-ES_tradnl"/>
        </w:rPr>
      </w:pPr>
    </w:p>
    <w:p>
      <w:pPr>
        <w:pStyle w:val="heading 1"/>
        <w:spacing w:line="480" w:lineRule="auto"/>
        <w:jc w:val="both"/>
        <w:rPr>
          <w:rStyle w:val="Ninguno"/>
          <w:b w:val="0"/>
          <w:bCs w:val="0"/>
          <w:outline w:val="0"/>
          <w:color w:val="000000"/>
          <w:sz w:val="24"/>
          <w:szCs w:val="24"/>
          <w:u w:color="000000"/>
          <w:lang w:val="es-ES_tradnl"/>
          <w14:textFill>
            <w14:solidFill>
              <w14:srgbClr w14:val="000000"/>
            </w14:solidFill>
          </w14:textFill>
        </w:rPr>
      </w:pPr>
      <w:r>
        <w:rPr>
          <w:rStyle w:val="Ninguno"/>
          <w:b w:val="0"/>
          <w:bCs w:val="0"/>
          <w:outline w:val="0"/>
          <w:color w:val="000000"/>
          <w:sz w:val="24"/>
          <w:szCs w:val="24"/>
          <w:u w:color="000000"/>
          <w:rtl w:val="0"/>
          <w:lang w:val="es-ES_tradnl"/>
          <w14:textFill>
            <w14:solidFill>
              <w14:srgbClr w14:val="000000"/>
            </w14:solidFill>
          </w14:textFill>
        </w:rPr>
        <w:t>2.2. Mi experimento sobre los temas</w:t>
      </w:r>
    </w:p>
    <w:p>
      <w:pPr>
        <w:pStyle w:val="Body Text"/>
        <w:spacing w:line="480" w:lineRule="auto"/>
        <w:jc w:val="both"/>
        <w:rPr>
          <w:rStyle w:val="Ninguno"/>
          <w:lang w:val="es-ES_tradnl"/>
        </w:rPr>
      </w:pPr>
    </w:p>
    <w:p>
      <w:pPr>
        <w:pStyle w:val="Body Text"/>
        <w:spacing w:line="480" w:lineRule="auto"/>
        <w:jc w:val="both"/>
        <w:rPr>
          <w:lang w:val="es-ES_tradnl"/>
        </w:rPr>
      </w:pPr>
      <w:r>
        <w:rPr>
          <w:rStyle w:val="Ninguno"/>
          <w:outline w:val="0"/>
          <w:color w:val="000000"/>
          <w:u w:color="000000"/>
          <w:rtl w:val="0"/>
          <w:lang w:val="es-ES_tradnl"/>
          <w14:textFill>
            <w14:solidFill>
              <w14:srgbClr w14:val="000000"/>
            </w14:solidFill>
          </w14:textFill>
        </w:rPr>
        <w:t>Para calcular las diferencias entre temas, segu</w:t>
      </w:r>
      <w:r>
        <w:rPr>
          <w:rStyle w:val="Ninguno"/>
          <w:outline w:val="0"/>
          <w:color w:val="000000"/>
          <w:u w:color="000000"/>
          <w:rtl w:val="0"/>
          <w:lang w:val="es-ES_tradnl"/>
          <w14:textFill>
            <w14:solidFill>
              <w14:srgbClr w14:val="000000"/>
            </w14:solidFill>
          </w14:textFill>
        </w:rPr>
        <w:t xml:space="preserve">í </w:t>
      </w:r>
      <w:r>
        <w:rPr>
          <w:rStyle w:val="Ninguno"/>
          <w:outline w:val="0"/>
          <w:color w:val="000000"/>
          <w:u w:color="000000"/>
          <w:rtl w:val="0"/>
          <w:lang w:val="es-ES_tradnl"/>
          <w14:textFill>
            <w14:solidFill>
              <w14:srgbClr w14:val="000000"/>
            </w14:solidFill>
          </w14:textFill>
        </w:rPr>
        <w:t>el mismo m</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todo que para el estilo, pero obtuve los datos de manera diferente. Se podr</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 decir que obtuve la materia prima de una manera diferente pero la proces</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igual que la del estilo. El modelado de temas (</w:t>
      </w:r>
      <w:r>
        <w:rPr>
          <w:rStyle w:val="Ninguno"/>
          <w:i w:val="1"/>
          <w:iCs w:val="1"/>
          <w:outline w:val="0"/>
          <w:color w:val="000000"/>
          <w:u w:color="000000"/>
          <w:rtl w:val="0"/>
          <w:lang w:val="es-ES_tradnl"/>
          <w14:textFill>
            <w14:solidFill>
              <w14:srgbClr w14:val="000000"/>
            </w14:solidFill>
          </w14:textFill>
        </w:rPr>
        <w:t>topic modeling</w:t>
      </w:r>
      <w:r>
        <w:rPr>
          <w:rStyle w:val="Ninguno"/>
          <w:outline w:val="0"/>
          <w:color w:val="000000"/>
          <w:u w:color="000000"/>
          <w:rtl w:val="0"/>
          <w:lang w:val="es-ES_tradnl"/>
          <w14:textFill>
            <w14:solidFill>
              <w14:srgbClr w14:val="000000"/>
            </w14:solidFill>
          </w14:textFill>
        </w:rPr>
        <w:t>) es una t</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cnica que analiza las palabras de contenido dentro de un corpus de textos y encuentra los temas que contienen.</w:t>
      </w:r>
      <w:r>
        <w:rPr>
          <w:rStyle w:val="Ninguno"/>
          <w:outline w:val="0"/>
          <w:color w:val="000000"/>
          <w:u w:color="000000"/>
          <w:vertAlign w:val="superscript"/>
          <w:lang w:val="es-ES_tradnl"/>
          <w14:textFill>
            <w14:solidFill>
              <w14:srgbClr w14:val="000000"/>
            </w14:solidFill>
          </w14:textFill>
        </w:rPr>
        <w:footnoteReference w:id="13"/>
      </w:r>
      <w:r>
        <w:rPr>
          <w:rStyle w:val="Ninguno"/>
          <w:outline w:val="0"/>
          <w:color w:val="000000"/>
          <w:u w:color="000000"/>
          <w:rtl w:val="0"/>
          <w:lang w:val="es-ES_tradnl"/>
          <w14:textFill>
            <w14:solidFill>
              <w14:srgbClr w14:val="000000"/>
            </w14:solidFill>
          </w14:textFill>
        </w:rPr>
        <w:t xml:space="preserve"> A grandes rasgos lo que hacen los programas de modelado de temas es, primero que nada, eliminar todas las palabras funcionales de los textos que van a analizar. Despu</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s, calculan las distancias entre las palabras de contenido de un texto, y crean grupos de palabras que repetidas veces aparecen cerca las unas de las otras.</w:t>
      </w:r>
    </w:p>
    <w:p>
      <w:pPr>
        <w:pStyle w:val="Body Text"/>
        <w:spacing w:line="480" w:lineRule="auto"/>
        <w:jc w:val="both"/>
        <w:rPr>
          <w:lang w:val="es-ES_tradnl"/>
        </w:rPr>
      </w:pPr>
      <w:r>
        <w:rPr>
          <w:rStyle w:val="Ninguno"/>
          <w:outline w:val="0"/>
          <w:color w:val="000000"/>
          <w:u w:color="000000"/>
          <w:rtl w:val="0"/>
          <w:lang w:val="es-ES_tradnl"/>
          <w14:textFill>
            <w14:solidFill>
              <w14:srgbClr w14:val="000000"/>
            </w14:solidFill>
          </w14:textFill>
        </w:rPr>
        <w:tab/>
        <w:t>Us</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MALLET (MAchine Learning for LanguagE Toolkit), un programa que tiene much</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 xml:space="preserve">simas funciones </w:t>
      </w:r>
      <w:commentRangeStart w:id="52"/>
      <w:r>
        <w:rPr>
          <w:rStyle w:val="Ninguno"/>
          <w:outline w:val="0"/>
          <w:color w:val="000000"/>
          <w:u w:color="000000"/>
          <w:rtl w:val="0"/>
          <w:lang w:val="es-ES_tradnl"/>
          <w14:textFill>
            <w14:solidFill>
              <w14:srgbClr w14:val="000000"/>
            </w14:solidFill>
          </w14:textFill>
        </w:rPr>
        <w:t>no s</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lo de modelado de t</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picos. Sin embargo,</w:t>
      </w:r>
      <w:commentRangeEnd w:id="52"/>
      <w:r>
        <w:commentReference w:id="52"/>
      </w:r>
      <w:r>
        <w:rPr>
          <w:rStyle w:val="Ninguno"/>
          <w:outline w:val="0"/>
          <w:color w:val="000000"/>
          <w:u w:color="000000"/>
          <w:rtl w:val="0"/>
          <w:lang w:val="es-ES_tradnl"/>
          <w14:textFill>
            <w14:solidFill>
              <w14:srgbClr w14:val="000000"/>
            </w14:solidFill>
          </w14:textFill>
        </w:rPr>
        <w:t xml:space="preserve"> para mi investigaci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solamente necesit</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usar una. Con MALLET es muy f</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cil producir tablas parecidas a las que describ</w:t>
      </w:r>
      <w:r>
        <w:rPr>
          <w:rStyle w:val="Ninguno"/>
          <w:outline w:val="0"/>
          <w:color w:val="000000"/>
          <w:u w:color="000000"/>
          <w:rtl w:val="0"/>
          <w:lang w:val="es-ES_tradnl"/>
          <w14:textFill>
            <w14:solidFill>
              <w14:srgbClr w14:val="000000"/>
            </w14:solidFill>
          </w14:textFill>
        </w:rPr>
        <w:t xml:space="preserve">í </w:t>
      </w:r>
      <w:r>
        <w:rPr>
          <w:rStyle w:val="Ninguno"/>
          <w:outline w:val="0"/>
          <w:color w:val="000000"/>
          <w:u w:color="000000"/>
          <w:rtl w:val="0"/>
          <w:lang w:val="es-ES_tradnl"/>
          <w14:textFill>
            <w14:solidFill>
              <w14:srgbClr w14:val="000000"/>
            </w14:solidFill>
          </w14:textFill>
        </w:rPr>
        <w:t>en la secci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anterior, pero de temas. Estas tablas contienen los puntajes de cada tema que tiene cada texto. [["tabla_mallet.png"]] En la tabla no es evidente cu</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les son los temas, pero para esta investigaci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eso en realidad no importa. Al final es lo mismo si los temas son "feminismo", "traducci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y "literatura irlandesa" que si son "tema 1", "tema 2" y "tema 3" porque lo que me interesa no son los temas en s</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 sino las similitudes entre trabajos de titulaci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 xml:space="preserve">n </w:t>
      </w:r>
      <w:r>
        <w:rPr>
          <w:rStyle w:val="Ninguno"/>
          <w:outline w:val="0"/>
          <w:color w:val="000000"/>
          <w:u w:color="000000"/>
          <w:rtl w:val="0"/>
          <w:lang w:val="es-ES_tradnl"/>
          <w14:textFill>
            <w14:solidFill>
              <w14:srgbClr w14:val="000000"/>
            </w14:solidFill>
          </w14:textFill>
        </w:rPr>
        <w:t>—</w:t>
      </w:r>
      <w:r>
        <w:rPr>
          <w:rStyle w:val="Ninguno"/>
          <w:outline w:val="0"/>
          <w:color w:val="000000"/>
          <w:u w:color="000000"/>
          <w:rtl w:val="0"/>
          <w:lang w:val="es-ES_tradnl"/>
          <w14:textFill>
            <w14:solidFill>
              <w14:srgbClr w14:val="000000"/>
            </w14:solidFill>
          </w14:textFill>
        </w:rPr>
        <w:t>tomando como valores, por supuesto, los temas</w:t>
      </w:r>
      <w:r>
        <w:rPr>
          <w:rStyle w:val="Ninguno"/>
          <w:outline w:val="0"/>
          <w:color w:val="000000"/>
          <w:u w:color="000000"/>
          <w:rtl w:val="0"/>
          <w:lang w:val="es-ES_tradnl"/>
          <w14:textFill>
            <w14:solidFill>
              <w14:srgbClr w14:val="000000"/>
            </w14:solidFill>
          </w14:textFill>
        </w:rPr>
        <w:t>―</w:t>
      </w:r>
      <w:r>
        <w:rPr>
          <w:rStyle w:val="Ninguno"/>
          <w:outline w:val="0"/>
          <w:color w:val="000000"/>
          <w:u w:color="000000"/>
          <w:rtl w:val="0"/>
          <w:lang w:val="es-ES_tradnl"/>
          <w14:textFill>
            <w14:solidFill>
              <w14:srgbClr w14:val="000000"/>
            </w14:solidFill>
          </w14:textFill>
        </w:rPr>
        <w:t>.</w:t>
      </w:r>
      <w:r>
        <w:rPr>
          <w:rStyle w:val="Ninguno"/>
          <w:outline w:val="0"/>
          <w:color w:val="000000"/>
          <w:u w:color="000000"/>
          <w:vertAlign w:val="superscript"/>
          <w:lang w:val="es-ES_tradnl"/>
          <w14:textFill>
            <w14:solidFill>
              <w14:srgbClr w14:val="000000"/>
            </w14:solidFill>
          </w14:textFill>
        </w:rPr>
        <w:footnoteReference w:id="14"/>
      </w:r>
      <w:r>
        <w:rPr>
          <w:rStyle w:val="Ninguno"/>
          <w:outline w:val="0"/>
          <w:color w:val="000000"/>
          <w:u w:color="000000"/>
          <w:rtl w:val="0"/>
          <w:lang w:val="es-ES_tradnl"/>
          <w14:textFill>
            <w14:solidFill>
              <w14:srgbClr w14:val="000000"/>
            </w14:solidFill>
          </w14:textFill>
        </w:rPr>
        <w:t xml:space="preserve"> Como funciona MALLET es que supone que cada texto tiene cada tema en proporciones diferentes. Un ejemplo hipot</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tico podr</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 ser con textos cient</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ficos. Supongamos que dentro de un grupo de textos cient</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ficos MALLET descubre dos temas: plantas y rocas. Un texto de biolog</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 describiendo una nueva especie de arbusto podr</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 tener puntajes de 0.9 para plantas y 0.1 para rocas. MALLET da puntos del 0 al 1, y siempre todos los puntajes de un texto van a sumar 1. Esto es porque es un modelo probabil</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 xml:space="preserve">stico, y en el campo de las probabilidades se piensa de algo con probabilidad de 0 como algo imposible y de algo con probabilidad de 1 como algo certero. Una moneda tiene una probabilidad de 0.5 de caer </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guila y de 0.5 de caer sol. Lo que querr</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 decir el puntaje hipot</w:t>
      </w:r>
      <w:r>
        <w:rPr>
          <w:rStyle w:val="Ninguno"/>
          <w:outline w:val="0"/>
          <w:color w:val="000000"/>
          <w:u w:color="000000"/>
          <w:rtl w:val="0"/>
          <w:lang w:val="es-ES_tradnl"/>
          <w14:textFill>
            <w14:solidFill>
              <w14:srgbClr w14:val="000000"/>
            </w14:solidFill>
          </w14:textFill>
        </w:rPr>
        <w:t>é</w:t>
      </w:r>
      <w:r>
        <w:rPr>
          <w:rStyle w:val="Ninguno"/>
          <w:outline w:val="0"/>
          <w:color w:val="000000"/>
          <w:u w:color="000000"/>
          <w:rtl w:val="0"/>
          <w:lang w:val="es-ES_tradnl"/>
          <w14:textFill>
            <w14:solidFill>
              <w14:srgbClr w14:val="000000"/>
            </w14:solidFill>
          </w14:textFill>
        </w:rPr>
        <w:t>tico de MALLET es que cualquier segmento del texto de biolog</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 tiene una probabilidad de 0.9 de ser de plantas y de 0.1 de ser de rocas (en mi ejemplo imaginario, el texto de biolog</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 puede hablar de los minerales de la tierra en la que vive el arbusto y cosas parecidas).</w:t>
      </w:r>
    </w:p>
    <w:p>
      <w:pPr>
        <w:pStyle w:val="Body Text"/>
        <w:spacing w:line="480" w:lineRule="auto"/>
        <w:jc w:val="both"/>
        <w:rPr>
          <w:lang w:val="es-ES_tradnl"/>
        </w:rPr>
      </w:pPr>
      <w:r>
        <w:rPr>
          <w:rStyle w:val="Ninguno"/>
          <w:outline w:val="0"/>
          <w:color w:val="000000"/>
          <w:u w:color="000000"/>
          <w:rtl w:val="0"/>
          <w:lang w:val="es-ES_tradnl"/>
          <w14:textFill>
            <w14:solidFill>
              <w14:srgbClr w14:val="000000"/>
            </w14:solidFill>
          </w14:textFill>
        </w:rPr>
        <w:tab/>
        <w:t>Una peculiaridad de los modelos de temas es que requieren que alguien les especifique el n</w:t>
      </w:r>
      <w:r>
        <w:rPr>
          <w:rStyle w:val="Ninguno"/>
          <w:outline w:val="0"/>
          <w:color w:val="000000"/>
          <w:u w:color="000000"/>
          <w:rtl w:val="0"/>
          <w:lang w:val="es-ES_tradnl"/>
          <w14:textFill>
            <w14:solidFill>
              <w14:srgbClr w14:val="000000"/>
            </w14:solidFill>
          </w14:textFill>
        </w:rPr>
        <w:t>ú</w:t>
      </w:r>
      <w:r>
        <w:rPr>
          <w:rStyle w:val="Ninguno"/>
          <w:outline w:val="0"/>
          <w:color w:val="000000"/>
          <w:u w:color="000000"/>
          <w:rtl w:val="0"/>
          <w:lang w:val="es-ES_tradnl"/>
          <w14:textFill>
            <w14:solidFill>
              <w14:srgbClr w14:val="000000"/>
            </w14:solidFill>
          </w14:textFill>
        </w:rPr>
        <w:t>mero de temas que deben encontrar. Es decir, pueden generar dos temas o mil. Algo curioso que encontr</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es que si le ped</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 dos, tres o cuatro temas, encontraba que se divid</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an en trabajos de traducci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de did</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ctica y de investigaci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(tesis y tesinas): dos temas resultaban en investigaci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 xml:space="preserve">n y el </w:t>
      </w:r>
      <w:commentRangeStart w:id="53"/>
      <w:r>
        <w:rPr>
          <w:rStyle w:val="Ninguno"/>
          <w:outline w:val="0"/>
          <w:color w:val="000000"/>
          <w:u w:color="000000"/>
          <w:rtl w:val="0"/>
          <w:lang w:val="es-ES_tradnl"/>
          <w14:textFill>
            <w14:solidFill>
              <w14:srgbClr w14:val="000000"/>
            </w14:solidFill>
          </w14:textFill>
        </w:rPr>
        <w:t>resto</w:t>
      </w:r>
      <w:commentRangeEnd w:id="53"/>
      <w:r>
        <w:commentReference w:id="53"/>
      </w:r>
      <w:r>
        <w:rPr>
          <w:rStyle w:val="Ninguno"/>
          <w:outline w:val="0"/>
          <w:color w:val="000000"/>
          <w:u w:color="000000"/>
          <w:rtl w:val="0"/>
          <w:lang w:val="es-ES_tradnl"/>
          <w14:textFill>
            <w14:solidFill>
              <w14:srgbClr w14:val="000000"/>
            </w14:solidFill>
          </w14:textFill>
        </w:rPr>
        <w:t>; tres en investigaci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traducci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y el resto; y cuatro en investigaci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de narrativa, investigaci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de poes</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 traducci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y el resto (el resto siempre era sobre todo de did</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ctica).</w:t>
      </w:r>
      <w:r>
        <w:rPr>
          <w:rStyle w:val="Ninguno"/>
          <w:outline w:val="0"/>
          <w:color w:val="000000"/>
          <w:u w:color="000000"/>
          <w:vertAlign w:val="superscript"/>
          <w:lang w:val="es-ES_tradnl"/>
          <w14:textFill>
            <w14:solidFill>
              <w14:srgbClr w14:val="000000"/>
            </w14:solidFill>
          </w14:textFill>
        </w:rPr>
        <w:footnoteReference w:id="15"/>
      </w:r>
      <w:r>
        <w:rPr>
          <w:rStyle w:val="Ninguno"/>
          <w:outline w:val="0"/>
          <w:color w:val="000000"/>
          <w:u w:color="000000"/>
          <w:rtl w:val="0"/>
          <w:lang w:val="es-ES_tradnl"/>
          <w14:textFill>
            <w14:solidFill>
              <w14:srgbClr w14:val="000000"/>
            </w14:solidFill>
          </w14:textFill>
        </w:rPr>
        <w:t xml:space="preserve"> Escribe Jockers sobre la elecci</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n de la cantidad de temas al usar programas de modelado de temas</w:t>
      </w:r>
      <w:commentRangeStart w:id="54"/>
      <w:r>
        <w:rPr>
          <w:rStyle w:val="Ninguno"/>
          <w:outline w:val="0"/>
          <w:color w:val="000000"/>
          <w:u w:color="000000"/>
          <w:rtl w:val="0"/>
          <w:lang w:val="es-ES_tradnl"/>
          <w14:textFill>
            <w14:solidFill>
              <w14:srgbClr w14:val="000000"/>
            </w14:solidFill>
          </w14:textFill>
        </w:rPr>
        <w:t>,</w:t>
      </w:r>
      <w:commentRangeEnd w:id="54"/>
      <w:r>
        <w:commentReference w:id="54"/>
      </w:r>
      <w:r>
        <w:rPr>
          <w:rStyle w:val="Ninguno"/>
          <w:outline w:val="0"/>
          <w:color w:val="000000"/>
          <w:u w:color="000000"/>
          <w:rtl w:val="0"/>
          <w:lang w:val="es-ES_tradnl"/>
          <w14:textFill>
            <w14:solidFill>
              <w14:srgbClr w14:val="000000"/>
            </w14:solidFill>
          </w14:textFill>
        </w:rPr>
        <w:t xml:space="preserve"> </w:t>
      </w:r>
      <w:ins w:id="55" w:date="2024-10-14T18:55:01Z" w:author="Claudia Santos">
        <w:r>
          <w:rPr>
            <w:rStyle w:val="Ninguno"/>
            <w:outline w:val="0"/>
            <w:color w:val="000000"/>
            <w:u w:color="000000"/>
            <w:rtl w:val="0"/>
            <w:lang w:val="es-ES_tradnl"/>
            <w14:textFill>
              <w14:solidFill>
                <w14:srgbClr w14:val="000000"/>
              </w14:solidFill>
            </w14:textFill>
          </w:rPr>
          <w:t>"</w:t>
        </w:r>
      </w:ins>
      <w:del w:id="56" w:date="2024-10-14T18:54:48Z" w:author="Claudia Santos">
        <w:r>
          <w:rPr>
            <w:rStyle w:val="Ninguno"/>
            <w:outline w:val="0"/>
            <w:color w:val="000000"/>
            <w:u w:color="000000"/>
            <w:rtl w:val="0"/>
            <w:lang w:val="es-ES_tradnl"/>
            <w14:textFill>
              <w14:solidFill>
                <w14:srgbClr w14:val="000000"/>
              </w14:solidFill>
            </w14:textFill>
          </w:rPr>
          <w:delText>“</w:delText>
        </w:r>
      </w:del>
      <w:r>
        <w:rPr>
          <w:rStyle w:val="Ninguno"/>
          <w:outline w:val="0"/>
          <w:color w:val="000000"/>
          <w:u w:color="000000"/>
          <w:rtl w:val="0"/>
          <w:lang w:val="es-ES_tradnl"/>
          <w14:textFill>
            <w14:solidFill>
              <w14:srgbClr w14:val="000000"/>
            </w14:solidFill>
          </w14:textFill>
        </w:rPr>
        <w:t xml:space="preserve">[t]here is neither consensus nor conventional wisdom regarding a perfect number of topics to extract, but it can be said that the </w:t>
      </w:r>
      <w:r>
        <w:rPr>
          <w:rStyle w:val="Ninguno"/>
          <w:outline w:val="0"/>
          <w:color w:val="000000"/>
          <w:u w:color="000000"/>
          <w:rtl w:val="0"/>
          <w:lang w:val="es-ES_tradnl"/>
          <w14:textFill>
            <w14:solidFill>
              <w14:srgbClr w14:val="000000"/>
            </w14:solidFill>
          </w14:textFill>
        </w:rPr>
        <w:t>‘</w:t>
      </w:r>
      <w:r>
        <w:rPr>
          <w:rStyle w:val="Ninguno"/>
          <w:outline w:val="0"/>
          <w:color w:val="000000"/>
          <w:u w:color="000000"/>
          <w:rtl w:val="0"/>
          <w:lang w:val="es-ES_tradnl"/>
          <w14:textFill>
            <w14:solidFill>
              <w14:srgbClr w14:val="000000"/>
            </w14:solidFill>
          </w14:textFill>
        </w:rPr>
        <w:t>sweet spot</w:t>
      </w:r>
      <w:r>
        <w:rPr>
          <w:rStyle w:val="Ninguno"/>
          <w:outline w:val="0"/>
          <w:color w:val="000000"/>
          <w:u w:color="000000"/>
          <w:rtl w:val="0"/>
          <w:lang w:val="es-ES_tradnl"/>
          <w14:textFill>
            <w14:solidFill>
              <w14:srgbClr w14:val="000000"/>
            </w14:solidFill>
          </w14:textFill>
        </w:rPr>
        <w:t xml:space="preserve">’ </w:t>
      </w:r>
      <w:r>
        <w:rPr>
          <w:rStyle w:val="Ninguno"/>
          <w:outline w:val="0"/>
          <w:color w:val="000000"/>
          <w:u w:color="000000"/>
          <w:rtl w:val="0"/>
          <w:lang w:val="es-ES_tradnl"/>
          <w14:textFill>
            <w14:solidFill>
              <w14:srgbClr w14:val="000000"/>
            </w14:solidFill>
          </w14:textFill>
        </w:rPr>
        <w:t>is largely dependent upon and determined by the scope of the corpus, the diversity of the corpus, and the level of granularity one is seeking in terms of topic interpretability and coherence</w:t>
      </w:r>
      <w:del w:id="57" w:date="2024-10-14T18:55:11Z" w:author="Claudia Santos">
        <w:r>
          <w:rPr>
            <w:rStyle w:val="Ninguno"/>
            <w:outline w:val="0"/>
            <w:color w:val="000000"/>
            <w:u w:color="000000"/>
            <w:rtl w:val="0"/>
            <w:lang w:val="es-ES_tradnl"/>
            <w14:textFill>
              <w14:solidFill>
                <w14:srgbClr w14:val="000000"/>
              </w14:solidFill>
            </w14:textFill>
          </w:rPr>
          <w:delText>”</w:delText>
        </w:r>
      </w:del>
      <w:ins w:id="58" w:date="2024-10-14T18:55:11Z" w:author="Claudia Santos">
        <w:r>
          <w:rPr>
            <w:rStyle w:val="Ninguno"/>
            <w:outline w:val="0"/>
            <w:color w:val="000000"/>
            <w:u w:color="000000"/>
            <w:rtl w:val="0"/>
            <w:lang w:val="es-ES_tradnl"/>
            <w14:textFill>
              <w14:solidFill>
                <w14:srgbClr w14:val="000000"/>
              </w14:solidFill>
            </w14:textFill>
          </w:rPr>
          <w:t>"</w:t>
        </w:r>
      </w:ins>
      <w:r>
        <w:rPr>
          <w:rStyle w:val="Ninguno"/>
          <w:outline w:val="0"/>
          <w:color w:val="000000"/>
          <w:u w:color="000000"/>
          <w:rtl w:val="0"/>
          <w:lang w:val="es-ES_tradnl"/>
          <w14:textFill>
            <w14:solidFill>
              <w14:srgbClr w14:val="000000"/>
            </w14:solidFill>
          </w14:textFill>
        </w:rPr>
        <w:t xml:space="preserve"> (128). Como dije, la </w:t>
      </w:r>
      <w:ins w:id="59" w:date="2024-10-14T18:55:29Z" w:author="Claudia Santos">
        <w:r>
          <w:rPr>
            <w:rStyle w:val="Ninguno"/>
            <w:outline w:val="0"/>
            <w:color w:val="000000"/>
            <w:u w:color="000000"/>
            <w:rtl w:val="0"/>
            <w:lang w:val="es-ES_tradnl"/>
            <w14:textFill>
              <w14:solidFill>
                <w14:srgbClr w14:val="000000"/>
              </w14:solidFill>
            </w14:textFill>
          </w:rPr>
          <w:t>"</w:t>
        </w:r>
      </w:ins>
      <w:del w:id="60" w:date="2024-10-14T18:55:17Z" w:author="Claudia Santos">
        <w:r>
          <w:rPr>
            <w:rStyle w:val="Ninguno"/>
            <w:outline w:val="0"/>
            <w:color w:val="000000"/>
            <w:u w:color="000000"/>
            <w:rtl w:val="0"/>
            <w:lang w:val="es-ES_tradnl"/>
            <w14:textFill>
              <w14:solidFill>
                <w14:srgbClr w14:val="000000"/>
              </w14:solidFill>
            </w14:textFill>
          </w:rPr>
          <w:delText>“</w:delText>
        </w:r>
      </w:del>
      <w:r>
        <w:rPr>
          <w:rStyle w:val="Ninguno"/>
          <w:outline w:val="0"/>
          <w:color w:val="000000"/>
          <w:u w:color="000000"/>
          <w:rtl w:val="0"/>
          <w:lang w:val="es-ES_tradnl"/>
          <w14:textFill>
            <w14:solidFill>
              <w14:srgbClr w14:val="000000"/>
            </w14:solidFill>
          </w14:textFill>
        </w:rPr>
        <w:t>interpretabilidad</w:t>
      </w:r>
      <w:ins w:id="61" w:date="2024-10-14T18:55:25Z" w:author="Claudia Santos">
        <w:r>
          <w:rPr>
            <w:rStyle w:val="Ninguno"/>
            <w:outline w:val="0"/>
            <w:color w:val="000000"/>
            <w:u w:color="000000"/>
            <w:rtl w:val="0"/>
            <w:lang w:val="es-ES_tradnl"/>
            <w14:textFill>
              <w14:solidFill>
                <w14:srgbClr w14:val="000000"/>
              </w14:solidFill>
            </w14:textFill>
          </w:rPr>
          <w:t>"</w:t>
        </w:r>
      </w:ins>
      <w:del w:id="62" w:date="2024-10-14T18:55:25Z" w:author="Claudia Santos">
        <w:r>
          <w:rPr>
            <w:rStyle w:val="Ninguno"/>
            <w:outline w:val="0"/>
            <w:color w:val="000000"/>
            <w:u w:color="000000"/>
            <w:rtl w:val="0"/>
            <w:lang w:val="es-ES_tradnl"/>
            <w14:textFill>
              <w14:solidFill>
                <w14:srgbClr w14:val="000000"/>
              </w14:solidFill>
            </w14:textFill>
          </w:rPr>
          <w:delText>”</w:delText>
        </w:r>
      </w:del>
      <w:r>
        <w:rPr>
          <w:rStyle w:val="Ninguno"/>
          <w:outline w:val="0"/>
          <w:color w:val="000000"/>
          <w:u w:color="000000"/>
          <w:rtl w:val="0"/>
          <w:lang w:val="es-ES_tradnl"/>
          <w14:textFill>
            <w14:solidFill>
              <w14:srgbClr w14:val="000000"/>
            </w14:solidFill>
          </w14:textFill>
        </w:rPr>
        <w:t xml:space="preserve"> de los temas no era mi prioridad. Not</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que cuando ped</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 50 temas, m</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s o menos la mitad me eran inteligibles y la mitad, no. Esto junto con que me pareci</w:t>
      </w:r>
      <w:r>
        <w:rPr>
          <w:rStyle w:val="Ninguno"/>
          <w:outline w:val="0"/>
          <w:color w:val="000000"/>
          <w:u w:color="000000"/>
          <w:rtl w:val="0"/>
          <w:lang w:val="es-ES_tradnl"/>
          <w14:textFill>
            <w14:solidFill>
              <w14:srgbClr w14:val="000000"/>
            </w14:solidFill>
          </w14:textFill>
        </w:rPr>
        <w:t xml:space="preserve">ó  </w:t>
      </w:r>
      <w:r>
        <w:rPr>
          <w:rStyle w:val="Ninguno"/>
          <w:outline w:val="0"/>
          <w:color w:val="000000"/>
          <w:u w:color="000000"/>
          <w:rtl w:val="0"/>
          <w:lang w:val="es-ES_tradnl"/>
          <w14:textFill>
            <w14:solidFill>
              <w14:srgbClr w14:val="000000"/>
            </w14:solidFill>
          </w14:textFill>
        </w:rPr>
        <w:t>adecuado tener un tema por cada 10 textos fue lo que me llev</w:t>
      </w:r>
      <w:r>
        <w:rPr>
          <w:rStyle w:val="Ninguno"/>
          <w:outline w:val="0"/>
          <w:color w:val="000000"/>
          <w:u w:color="000000"/>
          <w:rtl w:val="0"/>
          <w:lang w:val="es-ES_tradnl"/>
          <w14:textFill>
            <w14:solidFill>
              <w14:srgbClr w14:val="000000"/>
            </w14:solidFill>
          </w14:textFill>
        </w:rPr>
        <w:t xml:space="preserve">ó </w:t>
      </w:r>
      <w:r>
        <w:rPr>
          <w:rStyle w:val="Ninguno"/>
          <w:outline w:val="0"/>
          <w:color w:val="000000"/>
          <w:u w:color="000000"/>
          <w:rtl w:val="0"/>
          <w:lang w:val="es-ES_tradnl"/>
          <w14:textFill>
            <w14:solidFill>
              <w14:srgbClr w14:val="000000"/>
            </w14:solidFill>
          </w14:textFill>
        </w:rPr>
        <w:t>a elegir 50.</w:t>
      </w:r>
      <w:r>
        <w:rPr>
          <w:rStyle w:val="Ninguno"/>
          <w:outline w:val="0"/>
          <w:color w:val="000000"/>
          <w:u w:color="000000"/>
          <w:vertAlign w:val="superscript"/>
          <w:lang w:val="es-ES_tradnl"/>
          <w14:textFill>
            <w14:solidFill>
              <w14:srgbClr w14:val="000000"/>
            </w14:solidFill>
          </w14:textFill>
        </w:rPr>
        <w:footnoteReference w:id="16"/>
      </w:r>
      <w:r>
        <w:rPr>
          <w:rStyle w:val="Ninguno"/>
          <w:outline w:val="0"/>
          <w:color w:val="000000"/>
          <w:u w:color="000000"/>
          <w:rtl w:val="0"/>
          <w:lang w:val="es-ES_tradnl"/>
          <w14:textFill>
            <w14:solidFill>
              <w14:srgbClr w14:val="000000"/>
            </w14:solidFill>
          </w14:textFill>
        </w:rPr>
        <w:t xml:space="preserve"> Con los 50 temas que identific</w:t>
      </w:r>
      <w:r>
        <w:rPr>
          <w:rStyle w:val="Ninguno"/>
          <w:outline w:val="0"/>
          <w:color w:val="000000"/>
          <w:u w:color="000000"/>
          <w:rtl w:val="0"/>
          <w:lang w:val="es-ES_tradnl"/>
          <w14:textFill>
            <w14:solidFill>
              <w14:srgbClr w14:val="000000"/>
            </w14:solidFill>
          </w14:textFill>
        </w:rPr>
        <w:t xml:space="preserve">ó </w:t>
      </w:r>
      <w:r>
        <w:rPr>
          <w:rStyle w:val="Ninguno"/>
          <w:outline w:val="0"/>
          <w:color w:val="000000"/>
          <w:u w:color="000000"/>
          <w:rtl w:val="0"/>
          <w:lang w:val="es-ES_tradnl"/>
          <w14:textFill>
            <w14:solidFill>
              <w14:srgbClr w14:val="000000"/>
            </w14:solidFill>
          </w14:textFill>
        </w:rPr>
        <w:t>MALLET, me qued</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con una tabla de 50 filas y 492 columnas. Esta tabla la proces</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igual que la de frecuencias relativas y result</w:t>
      </w:r>
      <w:r>
        <w:rPr>
          <w:rStyle w:val="Ninguno"/>
          <w:outline w:val="0"/>
          <w:color w:val="000000"/>
          <w:u w:color="000000"/>
          <w:rtl w:val="0"/>
          <w:lang w:val="es-ES_tradnl"/>
          <w14:textFill>
            <w14:solidFill>
              <w14:srgbClr w14:val="000000"/>
            </w14:solidFill>
          </w14:textFill>
        </w:rPr>
        <w:t xml:space="preserve">ó </w:t>
      </w:r>
      <w:r>
        <w:rPr>
          <w:rStyle w:val="Ninguno"/>
          <w:outline w:val="0"/>
          <w:color w:val="000000"/>
          <w:u w:color="000000"/>
          <w:rtl w:val="0"/>
          <w:lang w:val="es-ES_tradnl"/>
          <w14:textFill>
            <w14:solidFill>
              <w14:srgbClr w14:val="000000"/>
            </w14:solidFill>
          </w14:textFill>
        </w:rPr>
        <w:t>la gr</w:t>
      </w:r>
      <w:r>
        <w:rPr>
          <w:rStyle w:val="Ninguno"/>
          <w:outline w:val="0"/>
          <w:color w:val="000000"/>
          <w:u w:color="000000"/>
          <w:rtl w:val="0"/>
          <w:lang w:val="es-ES_tradnl"/>
          <w14:textFill>
            <w14:solidFill>
              <w14:srgbClr w14:val="000000"/>
            </w14:solidFill>
          </w14:textFill>
        </w:rPr>
        <w:t>á</w:t>
      </w:r>
      <w:r>
        <w:rPr>
          <w:rStyle w:val="Ninguno"/>
          <w:outline w:val="0"/>
          <w:color w:val="000000"/>
          <w:u w:color="000000"/>
          <w:rtl w:val="0"/>
          <w:lang w:val="es-ES_tradnl"/>
          <w14:textFill>
            <w14:solidFill>
              <w14:srgbClr w14:val="000000"/>
            </w14:solidFill>
          </w14:textFill>
        </w:rPr>
        <w:t>fica de la figura ["tema_y_real.png"].</w:t>
      </w:r>
    </w:p>
    <w:p>
      <w:pPr>
        <w:pStyle w:val="Body Text"/>
        <w:spacing w:line="480" w:lineRule="auto"/>
        <w:jc w:val="both"/>
      </w:pPr>
      <w:r>
        <w:rPr>
          <w:rStyle w:val="Ninguno"/>
          <w:outline w:val="0"/>
          <w:color w:val="000000"/>
          <w:u w:color="000000"/>
          <w:rtl w:val="0"/>
          <w:lang w:val="es-ES_tradnl"/>
          <w14:textFill>
            <w14:solidFill>
              <w14:srgbClr w14:val="000000"/>
            </w14:solidFill>
          </w14:textFill>
        </w:rPr>
        <w:t>[["tema_y_real.png"]</w:t>
      </w:r>
      <w:commentRangeStart w:id="63"/>
      <w:r>
        <w:rPr>
          <w:rStyle w:val="Ninguno"/>
          <w:outline w:val="0"/>
          <w:color w:val="000000"/>
          <w:u w:color="000000"/>
          <w:rtl w:val="0"/>
          <w:lang w:val="es-ES_tradnl"/>
          <w14:textFill>
            <w14:solidFill>
              <w14:srgbClr w14:val="000000"/>
            </w14:solidFill>
          </w14:textFill>
        </w:rPr>
        <w:t>]</w:t>
      </w:r>
      <w:commentRangeEnd w:id="63"/>
      <w:r>
        <w:commentReference w:id="63"/>
      </w:r>
      <w:r>
        <w:rPr>
          <w:rStyle w:val="Ninguno"/>
          <w:rFonts w:ascii="Arial Unicode MS" w:cs="Arial Unicode MS" w:hAnsi="Arial Unicode MS" w:eastAsia="Arial Unicode MS"/>
          <w:b w:val="0"/>
          <w:bCs w:val="0"/>
          <w:i w:val="0"/>
          <w:iCs w:val="0"/>
        </w:rPr>
        <w:br w:type="page"/>
      </w:r>
      <w:commentRangeStart w:id="64"/>
    </w:p>
    <w:p>
      <w:pPr>
        <w:pStyle w:val="Body Text"/>
        <w:spacing w:line="480" w:lineRule="auto"/>
        <w:jc w:val="center"/>
        <w:rPr>
          <w:rStyle w:val="Ninguno"/>
          <w:outline w:val="0"/>
          <w:color w:val="000000"/>
          <w:u w:color="000000"/>
          <w:lang w:val="es-ES_tradnl"/>
          <w14:textFill>
            <w14:solidFill>
              <w14:srgbClr w14:val="000000"/>
            </w14:solidFill>
          </w14:textFill>
        </w:rPr>
      </w:pPr>
      <w:r>
        <w:rPr>
          <w:rStyle w:val="Ninguno"/>
          <w:outline w:val="0"/>
          <w:color w:val="000000"/>
          <w:u w:color="000000"/>
          <w:rtl w:val="0"/>
          <w:lang w:val="es-ES_tradnl"/>
          <w14:textFill>
            <w14:solidFill>
              <w14:srgbClr w14:val="000000"/>
            </w14:solidFill>
          </w14:textFill>
        </w:rPr>
        <w:t>Bibliograf</w:t>
      </w:r>
      <w:r>
        <w:rPr>
          <w:rStyle w:val="Ninguno"/>
          <w:outline w:val="0"/>
          <w:color w:val="000000"/>
          <w:u w:color="000000"/>
          <w:rtl w:val="0"/>
          <w:lang w:val="es-ES_tradnl"/>
          <w14:textFill>
            <w14:solidFill>
              <w14:srgbClr w14:val="000000"/>
            </w14:solidFill>
          </w14:textFill>
        </w:rPr>
        <w:t>í</w:t>
      </w:r>
      <w:r>
        <w:rPr>
          <w:rStyle w:val="Ninguno"/>
          <w:outline w:val="0"/>
          <w:color w:val="000000"/>
          <w:u w:color="000000"/>
          <w:rtl w:val="0"/>
          <w:lang w:val="es-ES_tradnl"/>
          <w14:textFill>
            <w14:solidFill>
              <w14:srgbClr w14:val="000000"/>
            </w14:solidFill>
          </w14:textFill>
        </w:rPr>
        <w:t>a</w:t>
      </w:r>
      <w:commentRangeEnd w:id="64"/>
      <w:r>
        <w:commentReference w:id="64"/>
      </w:r>
    </w:p>
    <w:p>
      <w:pPr>
        <w:pStyle w:val="Cuerpo"/>
        <w:spacing w:line="480" w:lineRule="auto"/>
        <w:ind w:left="720" w:hanging="720"/>
        <w:jc w:val="both"/>
      </w:pPr>
      <w:r>
        <w:rPr>
          <w:rStyle w:val="Ninguno"/>
          <w:outline w:val="0"/>
          <w:color w:val="000000"/>
          <w:u w:color="000000"/>
          <w:rtl w:val="0"/>
          <w:lang w:val="es-ES_tradnl"/>
          <w14:textFill>
            <w14:solidFill>
              <w14:srgbClr w14:val="000000"/>
            </w14:solidFill>
          </w14:textFill>
        </w:rPr>
        <w:t>Binongo, Jos</w:t>
      </w:r>
      <w:r>
        <w:rPr>
          <w:rStyle w:val="Ninguno"/>
          <w:outline w:val="0"/>
          <w:color w:val="000000"/>
          <w:u w:color="000000"/>
          <w:rtl w:val="0"/>
          <w:lang w:val="es-ES_tradnl"/>
          <w14:textFill>
            <w14:solidFill>
              <w14:srgbClr w14:val="000000"/>
            </w14:solidFill>
          </w14:textFill>
        </w:rPr>
        <w:t xml:space="preserve">é </w:t>
      </w:r>
      <w:r>
        <w:rPr>
          <w:rStyle w:val="Ninguno"/>
          <w:outline w:val="0"/>
          <w:color w:val="000000"/>
          <w:u w:color="000000"/>
          <w:rtl w:val="0"/>
          <w:lang w:val="es-ES_tradnl"/>
          <w14:textFill>
            <w14:solidFill>
              <w14:srgbClr w14:val="000000"/>
            </w14:solidFill>
          </w14:textFill>
        </w:rPr>
        <w:t xml:space="preserve">Nilo G. </w:t>
      </w:r>
      <w:ins w:id="65" w:date="2024-10-14T14:11:13Z" w:author="Claudia Santos">
        <w:r>
          <w:rPr>
            <w:rStyle w:val="Ninguno"/>
            <w:outline w:val="0"/>
            <w:color w:val="000000"/>
            <w:u w:color="000000"/>
            <w:rtl w:val="0"/>
            <w:lang w:val="es-ES_tradnl"/>
            <w14:textFill>
              <w14:solidFill>
                <w14:srgbClr w14:val="000000"/>
              </w14:solidFill>
            </w14:textFill>
          </w:rPr>
          <w:t>“</w:t>
        </w:r>
      </w:ins>
      <w:del w:id="66" w:date="2024-10-14T14:11:12Z" w:author="Claudia Santos">
        <w:r>
          <w:rPr>
            <w:rStyle w:val="Ninguno"/>
            <w:outline w:val="0"/>
            <w:color w:val="000000"/>
            <w:u w:color="000000"/>
            <w:rtl w:val="0"/>
            <w:lang w:val="es-ES_tradnl"/>
            <w14:textFill>
              <w14:solidFill>
                <w14:srgbClr w14:val="000000"/>
              </w14:solidFill>
            </w14:textFill>
          </w:rPr>
          <w:delText>"</w:delText>
        </w:r>
      </w:del>
      <w:r>
        <w:rPr>
          <w:rStyle w:val="Ninguno"/>
          <w:outline w:val="0"/>
          <w:color w:val="000000"/>
          <w:u w:color="000000"/>
          <w:rtl w:val="0"/>
          <w:lang w:val="es-ES_tradnl"/>
          <w14:textFill>
            <w14:solidFill>
              <w14:srgbClr w14:val="000000"/>
            </w14:solidFill>
          </w14:textFill>
        </w:rPr>
        <w:t>Who Wrote the 15th Book of Oz? An Application of Multivariate Analysis to Authorship Attribution</w:t>
      </w:r>
      <w:ins w:id="67" w:date="2024-10-14T14:11:16Z" w:author="Claudia Santos">
        <w:r>
          <w:rPr>
            <w:rStyle w:val="Ninguno"/>
            <w:outline w:val="0"/>
            <w:color w:val="000000"/>
            <w:u w:color="000000"/>
            <w:rtl w:val="0"/>
            <w:lang w:val="es-ES_tradnl"/>
            <w14:textFill>
              <w14:solidFill>
                <w14:srgbClr w14:val="000000"/>
              </w14:solidFill>
            </w14:textFill>
          </w:rPr>
          <w:t>”</w:t>
        </w:r>
      </w:ins>
      <w:del w:id="68" w:date="2024-10-14T14:11:15Z" w:author="Claudia Santos">
        <w:r>
          <w:rPr>
            <w:rStyle w:val="Ninguno"/>
            <w:outline w:val="0"/>
            <w:color w:val="000000"/>
            <w:u w:color="000000"/>
            <w:rtl w:val="0"/>
            <w:lang w:val="es-ES_tradnl"/>
            <w14:textFill>
              <w14:solidFill>
                <w14:srgbClr w14:val="000000"/>
              </w14:solidFill>
            </w14:textFill>
          </w:rPr>
          <w:delText>"</w:delText>
        </w:r>
      </w:del>
      <w:r>
        <w:rPr>
          <w:rStyle w:val="Ninguno"/>
          <w:outline w:val="0"/>
          <w:color w:val="000000"/>
          <w:u w:color="000000"/>
          <w:rtl w:val="0"/>
          <w:lang w:val="es-ES_tradnl"/>
          <w14:textFill>
            <w14:solidFill>
              <w14:srgbClr w14:val="000000"/>
            </w14:solidFill>
          </w14:textFill>
        </w:rPr>
        <w:t xml:space="preserve">. </w:t>
      </w:r>
      <w:r>
        <w:rPr>
          <w:rStyle w:val="Ninguno"/>
          <w:i w:val="1"/>
          <w:iCs w:val="1"/>
          <w:outline w:val="0"/>
          <w:color w:val="000000"/>
          <w:u w:color="000000"/>
          <w:rtl w:val="0"/>
          <w:lang w:val="es-ES_tradnl"/>
          <w14:textFill>
            <w14:solidFill>
              <w14:srgbClr w14:val="000000"/>
            </w14:solidFill>
          </w14:textFill>
        </w:rPr>
        <w:t>CHANCE</w:t>
      </w:r>
      <w:r>
        <w:rPr>
          <w:rStyle w:val="Ninguno"/>
          <w:outline w:val="0"/>
          <w:color w:val="000000"/>
          <w:u w:color="000000"/>
          <w:rtl w:val="0"/>
          <w:lang w:val="es-ES_tradnl"/>
          <w14:textFill>
            <w14:solidFill>
              <w14:srgbClr w14:val="000000"/>
            </w14:solidFill>
          </w14:textFill>
        </w:rPr>
        <w:t>, vol. 16, no. 2, Mar. 2003, pp. 9</w:t>
      </w:r>
      <w:r>
        <w:rPr>
          <w:rStyle w:val="Ninguno"/>
          <w:outline w:val="0"/>
          <w:color w:val="000000"/>
          <w:u w:color="000000"/>
          <w:rtl w:val="0"/>
          <w:lang w:val="es-ES_tradnl"/>
          <w14:textFill>
            <w14:solidFill>
              <w14:srgbClr w14:val="000000"/>
            </w14:solidFill>
          </w14:textFill>
        </w:rPr>
        <w:t>–</w:t>
      </w:r>
      <w:r>
        <w:rPr>
          <w:rStyle w:val="Ninguno"/>
          <w:outline w:val="0"/>
          <w:color w:val="000000"/>
          <w:u w:color="000000"/>
          <w:rtl w:val="0"/>
          <w:lang w:val="es-ES_tradnl"/>
          <w14:textFill>
            <w14:solidFill>
              <w14:srgbClr w14:val="000000"/>
            </w14:solidFill>
          </w14:textFill>
        </w:rPr>
        <w:t>17.</w:t>
      </w:r>
    </w:p>
    <w:p>
      <w:pPr>
        <w:pStyle w:val="Cuerpo"/>
        <w:spacing w:line="480" w:lineRule="auto"/>
        <w:ind w:left="720" w:hanging="720"/>
        <w:jc w:val="both"/>
      </w:pPr>
      <w:r>
        <w:rPr>
          <w:rStyle w:val="Ninguno"/>
          <w:outline w:val="0"/>
          <w:color w:val="000000"/>
          <w:u w:color="000000"/>
          <w:rtl w:val="0"/>
          <w:lang w:val="es-ES_tradnl"/>
          <w14:textFill>
            <w14:solidFill>
              <w14:srgbClr w14:val="000000"/>
            </w14:solidFill>
          </w14:textFill>
        </w:rPr>
        <w:t xml:space="preserve">Blei, David M. </w:t>
      </w:r>
      <w:ins w:id="69" w:date="2024-10-14T14:11:19Z" w:author="Claudia Santos">
        <w:r>
          <w:rPr>
            <w:rStyle w:val="Ninguno"/>
            <w:outline w:val="0"/>
            <w:color w:val="000000"/>
            <w:u w:color="000000"/>
            <w:rtl w:val="0"/>
            <w:lang w:val="es-ES_tradnl"/>
            <w14:textFill>
              <w14:solidFill>
                <w14:srgbClr w14:val="000000"/>
              </w14:solidFill>
            </w14:textFill>
          </w:rPr>
          <w:t>“</w:t>
        </w:r>
      </w:ins>
      <w:del w:id="70" w:date="2024-10-14T14:11:19Z" w:author="Claudia Santos">
        <w:r>
          <w:rPr>
            <w:rStyle w:val="Ninguno"/>
            <w:outline w:val="0"/>
            <w:color w:val="000000"/>
            <w:u w:color="000000"/>
            <w:rtl w:val="0"/>
            <w:lang w:val="es-ES_tradnl"/>
            <w14:textFill>
              <w14:solidFill>
                <w14:srgbClr w14:val="000000"/>
              </w14:solidFill>
            </w14:textFill>
          </w:rPr>
          <w:delText>"</w:delText>
        </w:r>
      </w:del>
      <w:r>
        <w:rPr>
          <w:rStyle w:val="Ninguno"/>
          <w:outline w:val="0"/>
          <w:color w:val="000000"/>
          <w:u w:color="000000"/>
          <w:rtl w:val="0"/>
          <w:lang w:val="es-ES_tradnl"/>
          <w14:textFill>
            <w14:solidFill>
              <w14:srgbClr w14:val="000000"/>
            </w14:solidFill>
          </w14:textFill>
        </w:rPr>
        <w:t>Probabilistic Topic Models</w:t>
      </w:r>
      <w:ins w:id="71" w:date="2024-10-14T14:11:21Z" w:author="Claudia Santos">
        <w:r>
          <w:rPr>
            <w:rStyle w:val="Ninguno"/>
            <w:outline w:val="0"/>
            <w:color w:val="000000"/>
            <w:u w:color="000000"/>
            <w:rtl w:val="0"/>
            <w:lang w:val="es-ES_tradnl"/>
            <w14:textFill>
              <w14:solidFill>
                <w14:srgbClr w14:val="000000"/>
              </w14:solidFill>
            </w14:textFill>
          </w:rPr>
          <w:t>”</w:t>
        </w:r>
      </w:ins>
      <w:del w:id="72" w:date="2024-10-14T14:11:21Z" w:author="Claudia Santos">
        <w:r>
          <w:rPr>
            <w:rStyle w:val="Ninguno"/>
            <w:outline w:val="0"/>
            <w:color w:val="000000"/>
            <w:u w:color="000000"/>
            <w:rtl w:val="0"/>
            <w:lang w:val="es-ES_tradnl"/>
            <w14:textFill>
              <w14:solidFill>
                <w14:srgbClr w14:val="000000"/>
              </w14:solidFill>
            </w14:textFill>
          </w:rPr>
          <w:delText>"</w:delText>
        </w:r>
      </w:del>
      <w:r>
        <w:rPr>
          <w:rStyle w:val="Ninguno"/>
          <w:outline w:val="0"/>
          <w:color w:val="000000"/>
          <w:u w:color="000000"/>
          <w:rtl w:val="0"/>
          <w:lang w:val="es-ES_tradnl"/>
          <w14:textFill>
            <w14:solidFill>
              <w14:srgbClr w14:val="000000"/>
            </w14:solidFill>
          </w14:textFill>
        </w:rPr>
        <w:t xml:space="preserve">. </w:t>
      </w:r>
      <w:r>
        <w:rPr>
          <w:rStyle w:val="Ninguno"/>
          <w:i w:val="1"/>
          <w:iCs w:val="1"/>
          <w:outline w:val="0"/>
          <w:color w:val="000000"/>
          <w:u w:color="000000"/>
          <w:rtl w:val="0"/>
          <w:lang w:val="es-ES_tradnl"/>
          <w14:textFill>
            <w14:solidFill>
              <w14:srgbClr w14:val="000000"/>
            </w14:solidFill>
          </w14:textFill>
        </w:rPr>
        <w:t>Communications of the ACM</w:t>
      </w:r>
      <w:r>
        <w:rPr>
          <w:rStyle w:val="Ninguno"/>
          <w:outline w:val="0"/>
          <w:color w:val="000000"/>
          <w:u w:color="000000"/>
          <w:rtl w:val="0"/>
          <w:lang w:val="es-ES_tradnl"/>
          <w14:textFill>
            <w14:solidFill>
              <w14:srgbClr w14:val="000000"/>
            </w14:solidFill>
          </w14:textFill>
        </w:rPr>
        <w:t>, vol. 55, no. 4, Apr. 2012, pp. 77</w:t>
      </w:r>
      <w:r>
        <w:rPr>
          <w:rStyle w:val="Ninguno"/>
          <w:outline w:val="0"/>
          <w:color w:val="000000"/>
          <w:u w:color="000000"/>
          <w:rtl w:val="0"/>
          <w:lang w:val="es-ES_tradnl"/>
          <w14:textFill>
            <w14:solidFill>
              <w14:srgbClr w14:val="000000"/>
            </w14:solidFill>
          </w14:textFill>
        </w:rPr>
        <w:t>–</w:t>
      </w:r>
      <w:r>
        <w:rPr>
          <w:rStyle w:val="Ninguno"/>
          <w:outline w:val="0"/>
          <w:color w:val="000000"/>
          <w:u w:color="000000"/>
          <w:rtl w:val="0"/>
          <w:lang w:val="es-ES_tradnl"/>
          <w14:textFill>
            <w14:solidFill>
              <w14:srgbClr w14:val="000000"/>
            </w14:solidFill>
          </w14:textFill>
        </w:rPr>
        <w:t>84.</w:t>
      </w:r>
    </w:p>
    <w:p>
      <w:pPr>
        <w:pStyle w:val="footnote text"/>
        <w:spacing w:line="480" w:lineRule="auto"/>
        <w:ind w:left="720" w:hanging="720"/>
        <w:jc w:val="both"/>
        <w:rPr>
          <w:rStyle w:val="Ninguno"/>
          <w:sz w:val="24"/>
          <w:szCs w:val="24"/>
        </w:rPr>
      </w:pPr>
      <w:ins w:id="73" w:date="2024-10-14T14:11:25Z" w:author="Claudia Santos">
        <w:r>
          <w:rPr>
            <w:rStyle w:val="Ninguno"/>
            <w:sz w:val="24"/>
            <w:szCs w:val="24"/>
            <w:rtl w:val="0"/>
            <w:lang w:val="es-ES_tradnl"/>
          </w:rPr>
          <w:t>“</w:t>
        </w:r>
      </w:ins>
      <w:del w:id="74" w:date="2024-10-14T14:11:24Z" w:author="Claudia Santos">
        <w:r>
          <w:rPr>
            <w:rStyle w:val="Ninguno"/>
            <w:sz w:val="24"/>
            <w:szCs w:val="24"/>
            <w:rtl w:val="0"/>
            <w:lang w:val="es-ES_tradnl"/>
          </w:rPr>
          <w:delText>"</w:delText>
        </w:r>
      </w:del>
      <w:r>
        <w:rPr>
          <w:rStyle w:val="Ninguno"/>
          <w:sz w:val="24"/>
          <w:szCs w:val="24"/>
          <w:rtl w:val="0"/>
          <w:lang w:val="en-US"/>
        </w:rPr>
        <w:t>Converting a PDF file to text</w:t>
      </w:r>
      <w:ins w:id="75" w:date="2024-10-14T14:11:28Z" w:author="Claudia Santos">
        <w:r>
          <w:rPr>
            <w:rStyle w:val="Ninguno"/>
            <w:sz w:val="24"/>
            <w:szCs w:val="24"/>
            <w:rtl w:val="0"/>
            <w:lang w:val="es-ES_tradnl"/>
          </w:rPr>
          <w:t>”</w:t>
        </w:r>
      </w:ins>
      <w:del w:id="76" w:date="2024-10-14T14:11:27Z" w:author="Claudia Santos">
        <w:r>
          <w:rPr>
            <w:rStyle w:val="Ninguno"/>
            <w:sz w:val="24"/>
            <w:szCs w:val="24"/>
            <w:rtl w:val="0"/>
            <w:lang w:val="en-US"/>
          </w:rPr>
          <w:delText>"</w:delText>
        </w:r>
      </w:del>
      <w:r>
        <w:rPr>
          <w:rStyle w:val="Ninguno"/>
          <w:sz w:val="24"/>
          <w:szCs w:val="24"/>
          <w:rtl w:val="0"/>
          <w:lang w:val="en-US"/>
        </w:rPr>
        <w:t xml:space="preserve">. </w:t>
      </w:r>
      <w:r>
        <w:rPr>
          <w:rStyle w:val="Ninguno"/>
          <w:i w:val="1"/>
          <w:iCs w:val="1"/>
          <w:sz w:val="24"/>
          <w:szCs w:val="24"/>
          <w:rtl w:val="0"/>
          <w:lang w:val="en-US"/>
        </w:rPr>
        <w:t>Pdfminersix</w:t>
      </w:r>
      <w:r>
        <w:rPr>
          <w:rStyle w:val="Ninguno"/>
          <w:sz w:val="24"/>
          <w:szCs w:val="24"/>
          <w:rtl w:val="0"/>
          <w:lang w:val="en-US"/>
        </w:rPr>
        <w:t xml:space="preserve">, </w:t>
      </w:r>
    </w:p>
    <w:p>
      <w:pPr>
        <w:pStyle w:val="footnote text"/>
        <w:spacing w:line="480" w:lineRule="auto"/>
        <w:ind w:left="720" w:hanging="720"/>
        <w:jc w:val="both"/>
        <w:rPr>
          <w:lang w:val="es-ES_tradnl"/>
        </w:rPr>
      </w:pPr>
      <w:r>
        <w:rPr>
          <w:rStyle w:val="Ninguno"/>
          <w:sz w:val="24"/>
          <w:szCs w:val="24"/>
          <w:rtl w:val="0"/>
          <w:lang w:val="es-ES_tradnl"/>
        </w:rPr>
        <w:t>pdfminersix.readthedocs.io/en/latest/topic/converting_pdf_to_text.html, accesado el 12 septiembre 2024.</w:t>
      </w:r>
    </w:p>
    <w:p>
      <w:pPr>
        <w:pStyle w:val="Cuerpo"/>
        <w:spacing w:line="480" w:lineRule="auto"/>
        <w:ind w:left="720" w:hanging="720"/>
        <w:jc w:val="both"/>
      </w:pPr>
      <w:r>
        <w:rPr>
          <w:rStyle w:val="Ninguno"/>
          <w:rtl w:val="0"/>
          <w:lang w:val="es-ES_tradnl"/>
        </w:rPr>
        <w:t xml:space="preserve">Hallebeek, Jos. </w:t>
      </w:r>
      <w:ins w:id="77" w:date="2024-10-14T14:11:32Z" w:author="Claudia Santos">
        <w:r>
          <w:rPr>
            <w:rStyle w:val="Ninguno"/>
            <w:rtl w:val="0"/>
            <w:lang w:val="es-ES_tradnl"/>
          </w:rPr>
          <w:t>“</w:t>
        </w:r>
      </w:ins>
      <w:del w:id="78" w:date="2024-10-14T14:11:31Z" w:author="Claudia Santos">
        <w:r>
          <w:rPr>
            <w:rStyle w:val="Ninguno"/>
            <w:rtl w:val="0"/>
            <w:lang w:val="es-ES_tradnl"/>
          </w:rPr>
          <w:delText>"</w:delText>
        </w:r>
      </w:del>
      <w:r>
        <w:rPr>
          <w:rStyle w:val="Ninguno"/>
          <w:rtl w:val="0"/>
          <w:lang w:val="es-ES_tradnl"/>
        </w:rPr>
        <w:t>Las palabras funcionales del espa</w:t>
      </w:r>
      <w:r>
        <w:rPr>
          <w:rStyle w:val="Ninguno"/>
          <w:rtl w:val="0"/>
          <w:lang w:val="es-ES_tradnl"/>
        </w:rPr>
        <w:t>ñ</w:t>
      </w:r>
      <w:r>
        <w:rPr>
          <w:rStyle w:val="Ninguno"/>
          <w:rtl w:val="0"/>
          <w:lang w:val="es-ES_tradnl"/>
        </w:rPr>
        <w:t>ol</w:t>
      </w:r>
      <w:ins w:id="79" w:date="2024-10-14T14:11:34Z" w:author="Claudia Santos">
        <w:r>
          <w:rPr>
            <w:rStyle w:val="Ninguno"/>
            <w:rtl w:val="0"/>
            <w:lang w:val="es-ES_tradnl"/>
          </w:rPr>
          <w:t>"</w:t>
        </w:r>
      </w:ins>
      <w:del w:id="80" w:date="2024-10-14T14:11:34Z" w:author="Claudia Santos">
        <w:r>
          <w:rPr>
            <w:rStyle w:val="Ninguno"/>
            <w:rtl w:val="0"/>
            <w:lang w:val="es-ES_tradnl"/>
          </w:rPr>
          <w:delText>"</w:delText>
        </w:r>
      </w:del>
      <w:r>
        <w:rPr>
          <w:rStyle w:val="Ninguno"/>
          <w:rtl w:val="0"/>
          <w:lang w:val="es-ES_tradnl"/>
        </w:rPr>
        <w:t xml:space="preserve">. </w:t>
      </w:r>
      <w:r>
        <w:rPr>
          <w:rStyle w:val="Ninguno"/>
          <w:i w:val="1"/>
          <w:iCs w:val="1"/>
          <w:rtl w:val="0"/>
          <w:lang w:val="es-ES_tradnl"/>
        </w:rPr>
        <w:t>Bolet</w:t>
      </w:r>
      <w:r>
        <w:rPr>
          <w:rStyle w:val="Ninguno"/>
          <w:i w:val="1"/>
          <w:iCs w:val="1"/>
          <w:rtl w:val="0"/>
          <w:lang w:val="es-ES_tradnl"/>
        </w:rPr>
        <w:t>í</w:t>
      </w:r>
      <w:r>
        <w:rPr>
          <w:rStyle w:val="Ninguno"/>
          <w:i w:val="1"/>
          <w:iCs w:val="1"/>
          <w:rtl w:val="0"/>
          <w:lang w:val="es-ES_tradnl"/>
        </w:rPr>
        <w:t>n AEPE,</w:t>
      </w:r>
      <w:r>
        <w:rPr>
          <w:rStyle w:val="Ninguno"/>
          <w:rtl w:val="0"/>
          <w:lang w:val="es-ES_tradnl"/>
        </w:rPr>
        <w:t xml:space="preserve"> no. 34-35, pp. 205-216.</w:t>
      </w:r>
    </w:p>
    <w:p>
      <w:pPr>
        <w:pStyle w:val="Cuerpo"/>
        <w:spacing w:line="480" w:lineRule="auto"/>
        <w:ind w:left="720" w:hanging="720"/>
        <w:jc w:val="both"/>
      </w:pPr>
      <w:bookmarkStart w:name="docsinternalguida98f73a77fff27a6a8" w:id="81"/>
      <w:bookmarkEnd w:id="81"/>
      <w:r>
        <w:rPr>
          <w:rStyle w:val="Ninguno"/>
          <w:outline w:val="0"/>
          <w:color w:val="000000"/>
          <w:u w:color="000000"/>
          <w:rtl w:val="0"/>
          <w:lang w:val="es-ES_tradnl"/>
          <w14:textFill>
            <w14:solidFill>
              <w14:srgbClr w14:val="000000"/>
            </w14:solidFill>
          </w14:textFill>
        </w:rPr>
        <w:t>J</w:t>
      </w:r>
      <w:r>
        <w:rPr>
          <w:rStyle w:val="Ninguno"/>
          <w:outline w:val="0"/>
          <w:color w:val="000000"/>
          <w:u w:color="000000"/>
          <w:rtl w:val="0"/>
          <w:lang w:val="es-ES_tradnl"/>
          <w14:textFill>
            <w14:solidFill>
              <w14:srgbClr w14:val="000000"/>
            </w14:solidFill>
          </w14:textFill>
        </w:rPr>
        <w:t xml:space="preserve">ockers, Matthew. </w:t>
      </w:r>
      <w:r>
        <w:rPr>
          <w:rStyle w:val="Ninguno"/>
          <w:i w:val="1"/>
          <w:iCs w:val="1"/>
          <w:outline w:val="0"/>
          <w:color w:val="000000"/>
          <w:u w:color="000000"/>
          <w:rtl w:val="0"/>
          <w:lang w:val="es-ES_tradnl"/>
          <w14:textFill>
            <w14:solidFill>
              <w14:srgbClr w14:val="000000"/>
            </w14:solidFill>
          </w14:textFill>
        </w:rPr>
        <w:t>Macroanalysis</w:t>
      </w:r>
      <w:r>
        <w:rPr>
          <w:rStyle w:val="Ninguno"/>
          <w:outline w:val="0"/>
          <w:color w:val="000000"/>
          <w:u w:color="000000"/>
          <w:rtl w:val="0"/>
          <w:lang w:val="es-ES_tradnl"/>
          <w14:textFill>
            <w14:solidFill>
              <w14:srgbClr w14:val="000000"/>
            </w14:solidFill>
          </w14:textFill>
        </w:rPr>
        <w:t>. University of Illinois Press, 2013.</w:t>
      </w:r>
    </w:p>
    <w:p>
      <w:pPr>
        <w:pStyle w:val="Cuerpo"/>
        <w:spacing w:line="480" w:lineRule="auto"/>
        <w:ind w:left="720" w:hanging="720"/>
        <w:jc w:val="both"/>
      </w:pPr>
      <w:r>
        <w:rPr>
          <w:rStyle w:val="Ninguno"/>
          <w:outline w:val="0"/>
          <w:color w:val="000000"/>
          <w:u w:color="000000"/>
          <w:rtl w:val="0"/>
          <w:lang w:val="es-ES_tradnl"/>
          <w14:textFill>
            <w14:solidFill>
              <w14:srgbClr w14:val="000000"/>
            </w14:solidFill>
          </w14:textFill>
        </w:rPr>
        <w:t xml:space="preserve">Koppel, Moshe, et al. "Computational Methods in Authorship Attribution". </w:t>
      </w:r>
      <w:r>
        <w:rPr>
          <w:rStyle w:val="Ninguno"/>
          <w:i w:val="1"/>
          <w:iCs w:val="1"/>
          <w:outline w:val="0"/>
          <w:color w:val="000000"/>
          <w:u w:color="000000"/>
          <w:rtl w:val="0"/>
          <w:lang w:val="es-ES_tradnl"/>
          <w14:textFill>
            <w14:solidFill>
              <w14:srgbClr w14:val="000000"/>
            </w14:solidFill>
          </w14:textFill>
        </w:rPr>
        <w:t>Journal of the American Society for Information Science and Technology</w:t>
      </w:r>
      <w:r>
        <w:rPr>
          <w:rStyle w:val="Ninguno"/>
          <w:outline w:val="0"/>
          <w:color w:val="000000"/>
          <w:u w:color="000000"/>
          <w:rtl w:val="0"/>
          <w:lang w:val="es-ES_tradnl"/>
          <w14:textFill>
            <w14:solidFill>
              <w14:srgbClr w14:val="000000"/>
            </w14:solidFill>
          </w14:textFill>
        </w:rPr>
        <w:t>, vol. 60, no. 1, Jan. 2009, pp. 9</w:t>
      </w:r>
      <w:r>
        <w:rPr>
          <w:rStyle w:val="Ninguno"/>
          <w:outline w:val="0"/>
          <w:color w:val="000000"/>
          <w:u w:color="000000"/>
          <w:rtl w:val="0"/>
          <w:lang w:val="es-ES_tradnl"/>
          <w14:textFill>
            <w14:solidFill>
              <w14:srgbClr w14:val="000000"/>
            </w14:solidFill>
          </w14:textFill>
        </w:rPr>
        <w:t>–</w:t>
      </w:r>
      <w:r>
        <w:rPr>
          <w:rStyle w:val="Ninguno"/>
          <w:outline w:val="0"/>
          <w:color w:val="000000"/>
          <w:u w:color="000000"/>
          <w:rtl w:val="0"/>
          <w:lang w:val="es-ES_tradnl"/>
          <w14:textFill>
            <w14:solidFill>
              <w14:srgbClr w14:val="000000"/>
            </w14:solidFill>
          </w14:textFill>
        </w:rPr>
        <w:t>26.</w:t>
      </w:r>
    </w:p>
    <w:p>
      <w:pPr>
        <w:pStyle w:val="Cuerpo"/>
        <w:ind w:left="720" w:hanging="720"/>
        <w:jc w:val="both"/>
      </w:pPr>
      <w:r>
        <w:rPr>
          <w:rStyle w:val="Ninguno"/>
          <w:outline w:val="0"/>
          <w:color w:val="000000"/>
          <w:u w:color="000000"/>
          <w:lang w:val="es-ES_tradnl"/>
          <w14:textFill>
            <w14:solidFill>
              <w14:srgbClr w14:val="000000"/>
            </w14:solidFill>
          </w14:textFill>
        </w:rPr>
      </w:r>
    </w:p>
    <w:sectPr>
      <w:headerReference w:type="default" r:id="rId4"/>
      <w:footerReference w:type="default" r:id="rId5"/>
      <w:pgSz w:w="12240" w:h="15840" w:orient="portrait"/>
      <w:pgMar w:top="1134" w:right="1134" w:bottom="1134" w:left="1134" w:header="0" w:footer="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Claudia Santos" w:date="2024-10-14T14:03:15Z">
    <w:p w14:paraId="1111FFFF">
      <w:pPr>
        <w:pStyle w:val="Predeterminado"/>
        <w:bidi w:val="0"/>
      </w:pPr>
    </w:p>
    <w:p w14:paraId="11120000">
      <w:pPr>
        <w:pStyle w:val="Predeterminado"/>
        <w:bidi w:val="0"/>
      </w:pPr>
      <w:r>
        <w:rPr>
          <w:rFonts w:cs="Arial Unicode MS" w:eastAsia="Arial Unicode MS"/>
          <w:rtl w:val="0"/>
        </w:rPr>
        <w:t>Comenzar</w:t>
      </w:r>
      <w:r>
        <w:rPr>
          <w:rFonts w:cs="Arial Unicode MS" w:eastAsia="Arial Unicode MS" w:hint="default"/>
          <w:rtl w:val="0"/>
        </w:rPr>
        <w:t xml:space="preserve">é </w:t>
      </w:r>
      <w:r>
        <w:rPr>
          <w:rFonts w:cs="Arial Unicode MS" w:eastAsia="Arial Unicode MS"/>
          <w:rtl w:val="0"/>
        </w:rPr>
        <w:t>por..</w:t>
      </w:r>
    </w:p>
  </w:comment>
  <w:comment w:id="1" w:author="Claudia Santos" w:date="2024-10-14T14:09:34Z">
    <w:p w14:paraId="11120001">
      <w:pPr>
        <w:pStyle w:val="Predeterminado"/>
        <w:bidi w:val="0"/>
      </w:pPr>
    </w:p>
    <w:p w14:paraId="11120002">
      <w:pPr>
        <w:pStyle w:val="Predeterminado"/>
        <w:bidi w:val="0"/>
      </w:pPr>
      <w:r>
        <w:rPr>
          <w:rFonts w:cs="Arial Unicode MS" w:eastAsia="Arial Unicode MS"/>
          <w:rtl w:val="0"/>
        </w:rPr>
        <w:t>Ojala alcance a titularme a tiempo para que me pongas de ejemplo y me pongas en tu tesina y ser citada en una tesina oh s</w:t>
      </w:r>
      <w:r>
        <w:rPr>
          <w:rFonts w:cs="Arial Unicode MS" w:eastAsia="Arial Unicode MS" w:hint="default"/>
          <w:rtl w:val="0"/>
        </w:rPr>
        <w:t xml:space="preserve">í </w:t>
      </w:r>
      <w:r>
        <w:rPr>
          <w:rFonts w:cs="Arial Unicode MS" w:eastAsia="Arial Unicode MS"/>
          <w:rtl w:val="0"/>
        </w:rPr>
        <w:t>oh s</w:t>
      </w:r>
      <w:r>
        <w:rPr>
          <w:rFonts w:cs="Arial Unicode MS" w:eastAsia="Arial Unicode MS" w:hint="default"/>
          <w:rtl w:val="0"/>
        </w:rPr>
        <w:t>í</w:t>
      </w:r>
    </w:p>
  </w:comment>
  <w:comment w:id="2" w:author="Claudia Santos" w:date="2024-10-14T14:19:10Z">
    <w:p w14:paraId="11120003">
      <w:pPr>
        <w:pStyle w:val="Predeterminado"/>
        <w:bidi w:val="0"/>
      </w:pPr>
    </w:p>
    <w:p w14:paraId="11120004">
      <w:pPr>
        <w:pStyle w:val="Predeterminado"/>
        <w:bidi w:val="0"/>
      </w:pPr>
      <w:r>
        <w:rPr>
          <w:rFonts w:cs="Arial Unicode MS" w:eastAsia="Arial Unicode MS"/>
          <w:rtl w:val="0"/>
        </w:rPr>
        <w:t>Seg</w:t>
      </w:r>
      <w:r>
        <w:rPr>
          <w:rFonts w:cs="Arial Unicode MS" w:eastAsia="Arial Unicode MS" w:hint="default"/>
          <w:rtl w:val="0"/>
        </w:rPr>
        <w:t>ú</w:t>
      </w:r>
      <w:r>
        <w:rPr>
          <w:rFonts w:cs="Arial Unicode MS" w:eastAsia="Arial Unicode MS"/>
          <w:rtl w:val="0"/>
        </w:rPr>
        <w:t>n yo este trabajo tambi</w:t>
      </w:r>
      <w:r>
        <w:rPr>
          <w:rFonts w:cs="Arial Unicode MS" w:eastAsia="Arial Unicode MS" w:hint="default"/>
          <w:rtl w:val="0"/>
        </w:rPr>
        <w:t>é</w:t>
      </w:r>
      <w:r>
        <w:rPr>
          <w:rFonts w:cs="Arial Unicode MS" w:eastAsia="Arial Unicode MS"/>
          <w:rtl w:val="0"/>
        </w:rPr>
        <w:t>n tendr</w:t>
      </w:r>
      <w:r>
        <w:rPr>
          <w:rFonts w:cs="Arial Unicode MS" w:eastAsia="Arial Unicode MS" w:hint="default"/>
          <w:rtl w:val="0"/>
        </w:rPr>
        <w:t>í</w:t>
      </w:r>
      <w:r>
        <w:rPr>
          <w:rFonts w:cs="Arial Unicode MS" w:eastAsia="Arial Unicode MS"/>
          <w:rtl w:val="0"/>
        </w:rPr>
        <w:t>a que estar en tu bibliograf</w:t>
      </w:r>
      <w:r>
        <w:rPr>
          <w:rFonts w:cs="Arial Unicode MS" w:eastAsia="Arial Unicode MS" w:hint="default"/>
          <w:rtl w:val="0"/>
        </w:rPr>
        <w:t>í</w:t>
      </w:r>
      <w:r>
        <w:rPr>
          <w:rFonts w:cs="Arial Unicode MS" w:eastAsia="Arial Unicode MS"/>
          <w:rtl w:val="0"/>
        </w:rPr>
        <w:t>a</w:t>
      </w:r>
    </w:p>
  </w:comment>
  <w:comment w:id="4" w:author="Claudia Santos" w:date="2024-10-14T14:20:08Z">
    <w:p w14:paraId="11120005">
      <w:pPr>
        <w:pStyle w:val="Predeterminado"/>
        <w:bidi w:val="0"/>
      </w:pPr>
    </w:p>
    <w:p w14:paraId="11120006">
      <w:pPr>
        <w:pStyle w:val="Predeterminado"/>
        <w:bidi w:val="0"/>
      </w:pPr>
      <w:r>
        <w:rPr>
          <w:rFonts w:cs="Arial Unicode MS" w:eastAsia="Arial Unicode MS"/>
          <w:rtl w:val="0"/>
        </w:rPr>
        <w:t>Esta coma separa sujeto de verbo, lo que no se puede</w:t>
      </w:r>
    </w:p>
  </w:comment>
  <w:comment w:id="5" w:author="Claudia Santos" w:date="2024-10-14T14:21:23Z">
    <w:p w14:paraId="11120007">
      <w:pPr>
        <w:pStyle w:val="Predeterminado"/>
        <w:bidi w:val="0"/>
      </w:pPr>
    </w:p>
    <w:p w14:paraId="11120008">
      <w:pPr>
        <w:pStyle w:val="Predeterminado"/>
        <w:bidi w:val="0"/>
      </w:pPr>
      <w:r>
        <w:rPr>
          <w:rFonts w:cs="Arial Unicode MS" w:eastAsia="Arial Unicode MS"/>
          <w:rtl w:val="0"/>
        </w:rPr>
        <w:t>Cada?</w:t>
      </w:r>
    </w:p>
  </w:comment>
  <w:comment w:id="6" w:author="Claudia Santos" w:date="2024-10-14T16:24:15Z">
    <w:p w14:paraId="11120009">
      <w:pPr>
        <w:pStyle w:val="Predeterminado"/>
        <w:bidi w:val="0"/>
      </w:pPr>
    </w:p>
    <w:p w14:paraId="1112000A">
      <w:pPr>
        <w:pStyle w:val="Predeterminado"/>
        <w:bidi w:val="0"/>
      </w:pPr>
      <w:r>
        <w:rPr>
          <w:rFonts w:cs="Arial Unicode MS" w:eastAsia="Arial Unicode MS"/>
          <w:rtl w:val="0"/>
        </w:rPr>
        <w:t>Muestra? Permite visualizar?</w:t>
      </w:r>
    </w:p>
  </w:comment>
  <w:comment w:id="7" w:author="Claudia Santos" w:date="2024-10-14T16:24:47Z">
    <w:p w14:paraId="1112000B">
      <w:pPr>
        <w:pStyle w:val="Predeterminado"/>
        <w:bidi w:val="0"/>
      </w:pPr>
    </w:p>
    <w:p w14:paraId="1112000C">
      <w:pPr>
        <w:pStyle w:val="Predeterminado"/>
        <w:bidi w:val="0"/>
      </w:pPr>
      <w:r>
        <w:rPr>
          <w:rFonts w:cs="Arial Unicode MS" w:eastAsia="Arial Unicode MS"/>
          <w:rtl w:val="0"/>
        </w:rPr>
        <w:t>Pero que tambi</w:t>
      </w:r>
      <w:r>
        <w:rPr>
          <w:rFonts w:cs="Arial Unicode MS" w:eastAsia="Arial Unicode MS" w:hint="default"/>
          <w:rtl w:val="0"/>
        </w:rPr>
        <w:t>é</w:t>
      </w:r>
      <w:r>
        <w:rPr>
          <w:rFonts w:cs="Arial Unicode MS" w:eastAsia="Arial Unicode MS"/>
          <w:rtl w:val="0"/>
        </w:rPr>
        <w:t>n toma en cuenta los temas*</w:t>
      </w:r>
    </w:p>
    <w:p w14:paraId="1112000D">
      <w:pPr>
        <w:pStyle w:val="Predeterminado"/>
        <w:bidi w:val="0"/>
      </w:pPr>
    </w:p>
    <w:p w14:paraId="1112000E">
      <w:pPr>
        <w:pStyle w:val="Predeterminado"/>
        <w:bidi w:val="0"/>
      </w:pPr>
    </w:p>
  </w:comment>
  <w:comment w:id="8" w:author="Claudia Santos" w:date="2024-10-14T16:26:07Z">
    <w:p w14:paraId="1112000F">
      <w:pPr>
        <w:pStyle w:val="Predeterminado"/>
        <w:bidi w:val="0"/>
      </w:pPr>
    </w:p>
    <w:p w14:paraId="11120010">
      <w:pPr>
        <w:pStyle w:val="Predeterminado"/>
        <w:bidi w:val="0"/>
      </w:pPr>
      <w:r>
        <w:rPr>
          <w:rFonts w:cs="Arial Unicode MS" w:eastAsia="Arial Unicode MS"/>
          <w:rtl w:val="0"/>
        </w:rPr>
        <w:t>P</w:t>
      </w:r>
      <w:r>
        <w:rPr>
          <w:rFonts w:cs="Arial Unicode MS" w:eastAsia="Arial Unicode MS" w:hint="default"/>
          <w:rtl w:val="0"/>
        </w:rPr>
        <w:t>á</w:t>
      </w:r>
      <w:r>
        <w:rPr>
          <w:rFonts w:cs="Arial Unicode MS" w:eastAsia="Arial Unicode MS"/>
          <w:rtl w:val="0"/>
        </w:rPr>
        <w:t>rrafo oraci</w:t>
      </w:r>
      <w:r>
        <w:rPr>
          <w:rFonts w:cs="Arial Unicode MS" w:eastAsia="Arial Unicode MS" w:hint="default"/>
          <w:rtl w:val="0"/>
        </w:rPr>
        <w:t>ó</w:t>
      </w:r>
      <w:r>
        <w:rPr>
          <w:rFonts w:cs="Arial Unicode MS" w:eastAsia="Arial Unicode MS"/>
          <w:rtl w:val="0"/>
        </w:rPr>
        <w:t>n jaja</w:t>
      </w:r>
    </w:p>
  </w:comment>
  <w:comment w:id="19" w:author="Claudia Santos" w:date="2024-10-14T16:34:59Z">
    <w:p w14:paraId="11120011">
      <w:pPr>
        <w:pStyle w:val="Predeterminado"/>
        <w:bidi w:val="0"/>
      </w:pPr>
    </w:p>
    <w:p w14:paraId="11120012">
      <w:pPr>
        <w:pStyle w:val="Predeterminado"/>
        <w:bidi w:val="0"/>
      </w:pPr>
      <w:r>
        <w:rPr>
          <w:rFonts w:cs="Arial Unicode MS" w:eastAsia="Arial Unicode MS"/>
          <w:rtl w:val="0"/>
        </w:rPr>
        <w:t>Algo que me agrada</w:t>
      </w:r>
      <w:r>
        <w:rPr>
          <w:rFonts w:cs="Arial Unicode MS" w:eastAsia="Arial Unicode MS" w:hint="default"/>
          <w:rtl w:val="0"/>
        </w:rPr>
        <w:t xml:space="preserve">… </w:t>
      </w:r>
    </w:p>
  </w:comment>
  <w:comment w:id="20" w:author="Claudia Santos" w:date="2024-10-14T16:43:14Z">
    <w:p w14:paraId="11120013">
      <w:pPr>
        <w:pStyle w:val="Predeterminado"/>
        <w:bidi w:val="0"/>
      </w:pPr>
    </w:p>
    <w:p w14:paraId="11120014">
      <w:pPr>
        <w:pStyle w:val="Predeterminado"/>
        <w:bidi w:val="0"/>
      </w:pPr>
      <w:r>
        <w:rPr>
          <w:rFonts w:cs="Arial Unicode MS" w:eastAsia="Arial Unicode MS"/>
          <w:rtl w:val="0"/>
        </w:rPr>
        <w:t>Poner en la biblio</w:t>
      </w:r>
    </w:p>
  </w:comment>
  <w:comment w:id="22" w:author="Claudia Santos" w:date="2024-10-14T16:42:05Z">
    <w:p w14:paraId="11120015">
      <w:pPr>
        <w:pStyle w:val="Predeterminado"/>
        <w:bidi w:val="0"/>
      </w:pPr>
    </w:p>
    <w:p w14:paraId="11120016">
      <w:pPr>
        <w:pStyle w:val="Predeterminado"/>
        <w:bidi w:val="0"/>
      </w:pPr>
      <w:r>
        <w:rPr>
          <w:rFonts w:cs="Arial Unicode MS" w:eastAsia="Arial Unicode MS"/>
          <w:rtl w:val="0"/>
        </w:rPr>
        <w:t>No tan evidente para los 0% tecnol</w:t>
      </w:r>
      <w:r>
        <w:rPr>
          <w:rFonts w:cs="Arial Unicode MS" w:eastAsia="Arial Unicode MS" w:hint="default"/>
          <w:rtl w:val="0"/>
        </w:rPr>
        <w:t>ó</w:t>
      </w:r>
      <w:r>
        <w:rPr>
          <w:rFonts w:cs="Arial Unicode MS" w:eastAsia="Arial Unicode MS"/>
          <w:rtl w:val="0"/>
        </w:rPr>
        <w:t>gicos jajaja y ademas de que solo haz dado tres ejemplos de tesinas y uno es de formato</w:t>
      </w:r>
    </w:p>
  </w:comment>
  <w:comment w:id="23" w:author="Claudia Santos" w:date="2024-10-14T16:44:43Z">
    <w:p w14:paraId="11120017">
      <w:pPr>
        <w:pStyle w:val="Predeterminado"/>
        <w:bidi w:val="0"/>
      </w:pPr>
    </w:p>
    <w:p w14:paraId="11120018">
      <w:pPr>
        <w:pStyle w:val="Predeterminado"/>
        <w:bidi w:val="0"/>
      </w:pPr>
      <w:r>
        <w:rPr>
          <w:rFonts w:cs="Arial Unicode MS" w:eastAsia="Arial Unicode MS"/>
          <w:rtl w:val="0"/>
        </w:rPr>
        <w:t>Por lo que ?</w:t>
      </w:r>
    </w:p>
  </w:comment>
  <w:comment w:id="24" w:author="Claudia Santos" w:date="2024-10-14T16:45:55Z">
    <w:p w14:paraId="11120019">
      <w:pPr>
        <w:pStyle w:val="Predeterminado"/>
        <w:bidi w:val="0"/>
      </w:pPr>
    </w:p>
    <w:p w14:paraId="1112001A">
      <w:pPr>
        <w:pStyle w:val="Predeterminado"/>
        <w:bidi w:val="0"/>
      </w:pPr>
      <w:r>
        <w:rPr>
          <w:rFonts w:cs="Arial Unicode MS" w:eastAsia="Arial Unicode MS"/>
          <w:rtl w:val="0"/>
        </w:rPr>
        <w:t>Yo usar</w:t>
      </w:r>
      <w:r>
        <w:rPr>
          <w:rFonts w:cs="Arial Unicode MS" w:eastAsia="Arial Unicode MS" w:hint="default"/>
          <w:rtl w:val="0"/>
        </w:rPr>
        <w:t>í</w:t>
      </w:r>
      <w:r>
        <w:rPr>
          <w:rFonts w:cs="Arial Unicode MS" w:eastAsia="Arial Unicode MS"/>
          <w:rtl w:val="0"/>
        </w:rPr>
        <w:t>a dos puntos (:)</w:t>
      </w:r>
    </w:p>
  </w:comment>
  <w:comment w:id="25" w:author="Claudia Santos" w:date="2024-10-14T16:46:59Z">
    <w:p w14:paraId="1112001B">
      <w:pPr>
        <w:pStyle w:val="Predeterminado"/>
        <w:bidi w:val="0"/>
      </w:pPr>
    </w:p>
    <w:p w14:paraId="1112001C">
      <w:pPr>
        <w:pStyle w:val="Predeterminado"/>
        <w:bidi w:val="0"/>
      </w:pPr>
      <w:r>
        <w:rPr>
          <w:rFonts w:cs="Arial Unicode MS" w:eastAsia="Arial Unicode MS"/>
          <w:rtl w:val="0"/>
        </w:rPr>
        <w:t>Esto s</w:t>
      </w:r>
      <w:r>
        <w:rPr>
          <w:rFonts w:cs="Arial Unicode MS" w:eastAsia="Arial Unicode MS" w:hint="default"/>
          <w:rtl w:val="0"/>
        </w:rPr>
        <w:t xml:space="preserve">í </w:t>
      </w:r>
      <w:r>
        <w:rPr>
          <w:rFonts w:cs="Arial Unicode MS" w:eastAsia="Arial Unicode MS"/>
          <w:rtl w:val="0"/>
        </w:rPr>
        <w:t>es evidente jajaja porque ya dijiste que hay 492</w:t>
      </w:r>
    </w:p>
  </w:comment>
  <w:comment w:id="26" w:author="Claudia Santos" w:date="2024-10-14T16:47:39Z">
    <w:p w14:paraId="1112001D">
      <w:pPr>
        <w:pStyle w:val="Predeterminado"/>
        <w:bidi w:val="0"/>
      </w:pPr>
    </w:p>
    <w:p w14:paraId="1112001E">
      <w:pPr>
        <w:pStyle w:val="Predeterminado"/>
        <w:bidi w:val="0"/>
      </w:pPr>
      <w:r>
        <w:rPr>
          <w:rFonts w:cs="Arial Unicode MS" w:eastAsia="Arial Unicode MS"/>
          <w:rtl w:val="0"/>
        </w:rPr>
        <w:t>Tomando en cuenta que este a</w:t>
      </w:r>
      <w:r>
        <w:rPr>
          <w:rFonts w:cs="Arial Unicode MS" w:eastAsia="Arial Unicode MS" w:hint="default"/>
          <w:rtl w:val="0"/>
        </w:rPr>
        <w:t>ñ</w:t>
      </w:r>
      <w:r>
        <w:rPr>
          <w:rFonts w:cs="Arial Unicode MS" w:eastAsia="Arial Unicode MS"/>
          <w:rtl w:val="0"/>
        </w:rPr>
        <w:t>o ya casi deja de estar en curso, y mencionando que me entristece notar que entonces no podr</w:t>
      </w:r>
      <w:r>
        <w:rPr>
          <w:rFonts w:cs="Arial Unicode MS" w:eastAsia="Arial Unicode MS" w:hint="default"/>
          <w:rtl w:val="0"/>
        </w:rPr>
        <w:t xml:space="preserve">é </w:t>
      </w:r>
      <w:r>
        <w:rPr>
          <w:rFonts w:cs="Arial Unicode MS" w:eastAsia="Arial Unicode MS"/>
          <w:rtl w:val="0"/>
        </w:rPr>
        <w:t>ser citada como ejemplo, creo que ser</w:t>
      </w:r>
      <w:r>
        <w:rPr>
          <w:rFonts w:cs="Arial Unicode MS" w:eastAsia="Arial Unicode MS" w:hint="default"/>
          <w:rtl w:val="0"/>
        </w:rPr>
        <w:t>í</w:t>
      </w:r>
      <w:r>
        <w:rPr>
          <w:rFonts w:cs="Arial Unicode MS" w:eastAsia="Arial Unicode MS"/>
          <w:rtl w:val="0"/>
        </w:rPr>
        <w:t xml:space="preserve">a mejor ir poniendo </w:t>
      </w:r>
      <w:r>
        <w:rPr>
          <w:rFonts w:cs="Arial Unicode MS" w:eastAsia="Arial Unicode MS" w:hint="default"/>
          <w:rtl w:val="0"/>
        </w:rPr>
        <w:t>“</w:t>
      </w:r>
      <w:r>
        <w:rPr>
          <w:rFonts w:cs="Arial Unicode MS" w:eastAsia="Arial Unicode MS"/>
          <w:rtl w:val="0"/>
        </w:rPr>
        <w:t>no quise, en el 2024 que fue cuando trabaj</w:t>
      </w:r>
      <w:r>
        <w:rPr>
          <w:rFonts w:cs="Arial Unicode MS" w:eastAsia="Arial Unicode MS" w:hint="default"/>
          <w:rtl w:val="0"/>
        </w:rPr>
        <w:t xml:space="preserve">é </w:t>
      </w:r>
      <w:r>
        <w:rPr>
          <w:rFonts w:cs="Arial Unicode MS" w:eastAsia="Arial Unicode MS"/>
          <w:rtl w:val="0"/>
        </w:rPr>
        <w:t xml:space="preserve">esta parte blablaba jajajaj </w:t>
      </w:r>
    </w:p>
  </w:comment>
  <w:comment w:id="27" w:author="Claudia Santos" w:date="2024-10-14T16:50:07Z">
    <w:p w14:paraId="1112001F">
      <w:pPr>
        <w:pStyle w:val="Predeterminado"/>
        <w:bidi w:val="0"/>
      </w:pPr>
    </w:p>
    <w:p w14:paraId="11120020">
      <w:pPr>
        <w:pStyle w:val="Predeterminado"/>
        <w:bidi w:val="0"/>
      </w:pPr>
      <w:r>
        <w:rPr>
          <w:rFonts w:cs="Arial Unicode MS" w:eastAsia="Arial Unicode MS"/>
          <w:rtl w:val="0"/>
        </w:rPr>
        <w:t>Siento que esta idea y la de arriba est</w:t>
      </w:r>
      <w:r>
        <w:rPr>
          <w:rFonts w:cs="Arial Unicode MS" w:eastAsia="Arial Unicode MS" w:hint="default"/>
          <w:rtl w:val="0"/>
        </w:rPr>
        <w:t>á</w:t>
      </w:r>
      <w:r>
        <w:rPr>
          <w:rFonts w:cs="Arial Unicode MS" w:eastAsia="Arial Unicode MS"/>
          <w:rtl w:val="0"/>
        </w:rPr>
        <w:t>n muy conectadas y corresponden al mismo p</w:t>
      </w:r>
      <w:r>
        <w:rPr>
          <w:rFonts w:cs="Arial Unicode MS" w:eastAsia="Arial Unicode MS" w:hint="default"/>
          <w:rtl w:val="0"/>
        </w:rPr>
        <w:t>á</w:t>
      </w:r>
      <w:r>
        <w:rPr>
          <w:rFonts w:cs="Arial Unicode MS" w:eastAsia="Arial Unicode MS"/>
          <w:rtl w:val="0"/>
        </w:rPr>
        <w:t>rrafo, as</w:t>
      </w:r>
      <w:r>
        <w:rPr>
          <w:rFonts w:cs="Arial Unicode MS" w:eastAsia="Arial Unicode MS" w:hint="default"/>
          <w:rtl w:val="0"/>
        </w:rPr>
        <w:t xml:space="preserve">í </w:t>
      </w:r>
      <w:r>
        <w:rPr>
          <w:rFonts w:cs="Arial Unicode MS" w:eastAsia="Arial Unicode MS"/>
          <w:rtl w:val="0"/>
        </w:rPr>
        <w:t>que quiz</w:t>
      </w:r>
      <w:r>
        <w:rPr>
          <w:rFonts w:cs="Arial Unicode MS" w:eastAsia="Arial Unicode MS" w:hint="default"/>
          <w:rtl w:val="0"/>
        </w:rPr>
        <w:t xml:space="preserve">á </w:t>
      </w:r>
      <w:r>
        <w:rPr>
          <w:rFonts w:cs="Arial Unicode MS" w:eastAsia="Arial Unicode MS"/>
          <w:rtl w:val="0"/>
        </w:rPr>
        <w:t>buscar otro espacio para hacer el corte, pero como quieras</w:t>
      </w:r>
    </w:p>
  </w:comment>
  <w:comment w:id="28" w:author="Claudia Santos" w:date="2024-10-14T16:51:02Z">
    <w:p w14:paraId="11120021">
      <w:pPr>
        <w:pStyle w:val="Predeterminado"/>
        <w:bidi w:val="0"/>
      </w:pPr>
    </w:p>
    <w:p w14:paraId="11120022">
      <w:pPr>
        <w:pStyle w:val="Predeterminado"/>
        <w:bidi w:val="0"/>
      </w:pPr>
      <w:r>
        <w:rPr>
          <w:rFonts w:cs="Arial Unicode MS" w:eastAsia="Arial Unicode MS"/>
          <w:rtl w:val="0"/>
        </w:rPr>
        <w:t>Amigo jajaja siento que dices mucho, claramente, evidentemente, etc y cosas que hacen sentir lo que te cont</w:t>
      </w:r>
      <w:r>
        <w:rPr>
          <w:rFonts w:cs="Arial Unicode MS" w:eastAsia="Arial Unicode MS" w:hint="default"/>
          <w:rtl w:val="0"/>
        </w:rPr>
        <w:t>é</w:t>
      </w:r>
      <w:r>
        <w:rPr>
          <w:rFonts w:cs="Arial Unicode MS" w:eastAsia="Arial Unicode MS"/>
          <w:rtl w:val="0"/>
        </w:rPr>
        <w:t>, salu2</w:t>
      </w:r>
    </w:p>
  </w:comment>
  <w:comment w:id="29" w:author="Claudia Santos" w:date="2024-10-14T16:55:56Z">
    <w:p w14:paraId="11120023">
      <w:pPr>
        <w:pStyle w:val="Predeterminado"/>
        <w:bidi w:val="0"/>
      </w:pPr>
    </w:p>
    <w:p w14:paraId="11120024">
      <w:pPr>
        <w:pStyle w:val="Predeterminado"/>
        <w:bidi w:val="0"/>
      </w:pPr>
      <w:r>
        <w:rPr>
          <w:rFonts w:cs="Arial Unicode MS" w:eastAsia="Arial Unicode MS"/>
          <w:rtl w:val="0"/>
        </w:rPr>
        <w:t>Creo que esto podr</w:t>
      </w:r>
      <w:r>
        <w:rPr>
          <w:rFonts w:cs="Arial Unicode MS" w:eastAsia="Arial Unicode MS" w:hint="default"/>
          <w:rtl w:val="0"/>
        </w:rPr>
        <w:t>í</w:t>
      </w:r>
      <w:r>
        <w:rPr>
          <w:rFonts w:cs="Arial Unicode MS" w:eastAsia="Arial Unicode MS"/>
          <w:rtl w:val="0"/>
        </w:rPr>
        <w:t>a ser una nota al pie, pero porque en mis notas al pie yo hangueo con mis lectores y t</w:t>
      </w:r>
      <w:r>
        <w:rPr>
          <w:rFonts w:cs="Arial Unicode MS" w:eastAsia="Arial Unicode MS" w:hint="default"/>
          <w:rtl w:val="0"/>
        </w:rPr>
        <w:t xml:space="preserve">ú </w:t>
      </w:r>
      <w:r>
        <w:rPr>
          <w:rFonts w:cs="Arial Unicode MS" w:eastAsia="Arial Unicode MS"/>
          <w:rtl w:val="0"/>
        </w:rPr>
        <w:t>lo haces en los par</w:t>
      </w:r>
      <w:r>
        <w:rPr>
          <w:rFonts w:cs="Arial Unicode MS" w:eastAsia="Arial Unicode MS" w:hint="default"/>
          <w:rtl w:val="0"/>
        </w:rPr>
        <w:t>é</w:t>
      </w:r>
      <w:r>
        <w:rPr>
          <w:rFonts w:cs="Arial Unicode MS" w:eastAsia="Arial Unicode MS"/>
          <w:rtl w:val="0"/>
        </w:rPr>
        <w:t>ntesis y en las notas al pie das info jajajaj pero es un par</w:t>
      </w:r>
      <w:r>
        <w:rPr>
          <w:rFonts w:cs="Arial Unicode MS" w:eastAsia="Arial Unicode MS" w:hint="default"/>
          <w:rtl w:val="0"/>
        </w:rPr>
        <w:t>é</w:t>
      </w:r>
      <w:r>
        <w:rPr>
          <w:rFonts w:cs="Arial Unicode MS" w:eastAsia="Arial Unicode MS"/>
          <w:rtl w:val="0"/>
        </w:rPr>
        <w:t>ntesis muy largo, as</w:t>
      </w:r>
      <w:r>
        <w:rPr>
          <w:rFonts w:cs="Arial Unicode MS" w:eastAsia="Arial Unicode MS" w:hint="default"/>
          <w:rtl w:val="0"/>
        </w:rPr>
        <w:t xml:space="preserve">í </w:t>
      </w:r>
      <w:r>
        <w:rPr>
          <w:rFonts w:cs="Arial Unicode MS" w:eastAsia="Arial Unicode MS"/>
          <w:rtl w:val="0"/>
        </w:rPr>
        <w:t>que como veas</w:t>
      </w:r>
    </w:p>
  </w:comment>
  <w:comment w:id="30" w:author="Claudia Santos" w:date="2024-10-14T17:09:28Z">
    <w:p w14:paraId="11120025">
      <w:pPr>
        <w:pStyle w:val="Predeterminado"/>
        <w:bidi w:val="0"/>
      </w:pPr>
    </w:p>
    <w:p w14:paraId="11120026">
      <w:pPr>
        <w:pStyle w:val="Predeterminado"/>
        <w:bidi w:val="0"/>
      </w:pPr>
      <w:r>
        <w:rPr>
          <w:rFonts w:cs="Arial Unicode MS" w:eastAsia="Arial Unicode MS"/>
          <w:rtl w:val="0"/>
        </w:rPr>
        <w:t>Yo aqu</w:t>
      </w:r>
      <w:r>
        <w:rPr>
          <w:rFonts w:cs="Arial Unicode MS" w:eastAsia="Arial Unicode MS" w:hint="default"/>
          <w:rtl w:val="0"/>
        </w:rPr>
        <w:t xml:space="preserve">í </w:t>
      </w:r>
      <w:r>
        <w:rPr>
          <w:rFonts w:cs="Arial Unicode MS" w:eastAsia="Arial Unicode MS"/>
          <w:rtl w:val="0"/>
        </w:rPr>
        <w:t>pondr</w:t>
      </w:r>
      <w:r>
        <w:rPr>
          <w:rFonts w:cs="Arial Unicode MS" w:eastAsia="Arial Unicode MS" w:hint="default"/>
          <w:rtl w:val="0"/>
        </w:rPr>
        <w:t>í</w:t>
      </w:r>
      <w:r>
        <w:rPr>
          <w:rFonts w:cs="Arial Unicode MS" w:eastAsia="Arial Unicode MS"/>
          <w:rtl w:val="0"/>
        </w:rPr>
        <w:t>a dos puntos</w:t>
      </w:r>
    </w:p>
  </w:comment>
  <w:comment w:id="31" w:author="Claudia Santos" w:date="2024-10-14T17:18:20Z">
    <w:p w14:paraId="11120027">
      <w:pPr>
        <w:pStyle w:val="Predeterminado"/>
        <w:bidi w:val="0"/>
      </w:pPr>
    </w:p>
    <w:p w14:paraId="11120028">
      <w:pPr>
        <w:pStyle w:val="Predeterminado"/>
        <w:bidi w:val="0"/>
      </w:pPr>
      <w:r>
        <w:rPr>
          <w:rFonts w:cs="Arial Unicode MS" w:eastAsia="Arial Unicode MS"/>
          <w:rtl w:val="0"/>
        </w:rPr>
        <w:t>Yo usar</w:t>
      </w:r>
      <w:r>
        <w:rPr>
          <w:rFonts w:cs="Arial Unicode MS" w:eastAsia="Arial Unicode MS" w:hint="default"/>
          <w:rtl w:val="0"/>
        </w:rPr>
        <w:t>í</w:t>
      </w:r>
      <w:r>
        <w:rPr>
          <w:rFonts w:cs="Arial Unicode MS" w:eastAsia="Arial Unicode MS"/>
          <w:rtl w:val="0"/>
        </w:rPr>
        <w:t>a dos puntos</w:t>
      </w:r>
    </w:p>
  </w:comment>
  <w:comment w:id="32" w:author="Claudia Santos" w:date="2024-10-14T17:18:45Z">
    <w:p w14:paraId="11120029">
      <w:pPr>
        <w:pStyle w:val="Predeterminado"/>
        <w:bidi w:val="0"/>
      </w:pPr>
    </w:p>
    <w:p w14:paraId="1112002A">
      <w:pPr>
        <w:pStyle w:val="Predeterminado"/>
        <w:bidi w:val="0"/>
      </w:pPr>
      <w:r>
        <w:rPr>
          <w:rFonts w:cs="Arial Unicode MS" w:eastAsia="Arial Unicode MS"/>
          <w:rtl w:val="0"/>
        </w:rPr>
        <w:t>Que combina*</w:t>
      </w:r>
    </w:p>
  </w:comment>
  <w:comment w:id="33" w:author="Claudia Santos" w:date="2024-10-14T17:22:22Z">
    <w:p w14:paraId="1112002B">
      <w:pPr>
        <w:pStyle w:val="Predeterminado"/>
        <w:bidi w:val="0"/>
      </w:pPr>
    </w:p>
    <w:p w14:paraId="1112002C">
      <w:pPr>
        <w:pStyle w:val="Predeterminado"/>
        <w:bidi w:val="0"/>
      </w:pPr>
      <w:r>
        <w:rPr>
          <w:rFonts w:cs="Arial Unicode MS" w:eastAsia="Arial Unicode MS"/>
          <w:rtl w:val="0"/>
        </w:rPr>
        <w:t>Eliminar repetici</w:t>
      </w:r>
      <w:r>
        <w:rPr>
          <w:rFonts w:cs="Arial Unicode MS" w:eastAsia="Arial Unicode MS" w:hint="default"/>
          <w:rtl w:val="0"/>
        </w:rPr>
        <w:t>ó</w:t>
      </w:r>
      <w:r>
        <w:rPr>
          <w:rFonts w:cs="Arial Unicode MS" w:eastAsia="Arial Unicode MS"/>
          <w:rtl w:val="0"/>
        </w:rPr>
        <w:t>n</w:t>
      </w:r>
    </w:p>
  </w:comment>
  <w:comment w:id="34" w:author="Claudia Santos" w:date="2024-10-14T17:24:17Z">
    <w:p w14:paraId="1112002D">
      <w:pPr>
        <w:pStyle w:val="Predeterminado"/>
        <w:bidi w:val="0"/>
      </w:pPr>
    </w:p>
    <w:p w14:paraId="1112002E">
      <w:pPr>
        <w:pStyle w:val="Predeterminado"/>
        <w:bidi w:val="0"/>
      </w:pPr>
      <w:r>
        <w:rPr>
          <w:rFonts w:cs="Arial Unicode MS" w:eastAsia="Arial Unicode MS"/>
          <w:rtl w:val="0"/>
        </w:rPr>
        <w:t>Son populares? Cual es el sujeto de esta oraci</w:t>
      </w:r>
      <w:r>
        <w:rPr>
          <w:rFonts w:cs="Arial Unicode MS" w:eastAsia="Arial Unicode MS" w:hint="default"/>
          <w:rtl w:val="0"/>
        </w:rPr>
        <w:t>ó</w:t>
      </w:r>
      <w:r>
        <w:rPr>
          <w:rFonts w:cs="Arial Unicode MS" w:eastAsia="Arial Unicode MS"/>
          <w:rtl w:val="0"/>
        </w:rPr>
        <w:t>n? Son populares los autores? Los estudios? La estilometria? O son populares las conversaciones?</w:t>
      </w:r>
    </w:p>
    <w:p w14:paraId="1112002F">
      <w:pPr>
        <w:pStyle w:val="Predeterminado"/>
        <w:bidi w:val="0"/>
      </w:pPr>
      <w:r>
        <w:rPr>
          <w:rFonts w:cs="Arial Unicode MS" w:eastAsia="Arial Unicode MS"/>
          <w:rtl w:val="0"/>
        </w:rPr>
        <w:t>No queda claro.</w:t>
      </w:r>
    </w:p>
    <w:p w14:paraId="11120030">
      <w:pPr>
        <w:pStyle w:val="Predeterminado"/>
        <w:bidi w:val="0"/>
      </w:pPr>
    </w:p>
    <w:p w14:paraId="11120031">
      <w:pPr>
        <w:pStyle w:val="Predeterminado"/>
        <w:bidi w:val="0"/>
      </w:pPr>
      <w:r>
        <w:rPr>
          <w:rFonts w:cs="Arial Unicode MS" w:eastAsia="Arial Unicode MS"/>
          <w:rtl w:val="0"/>
        </w:rPr>
        <w:t>Igual si el sujeto fuera la estilometria, el verbo tendr</w:t>
      </w:r>
      <w:r>
        <w:rPr>
          <w:rFonts w:cs="Arial Unicode MS" w:eastAsia="Arial Unicode MS" w:hint="default"/>
          <w:rtl w:val="0"/>
        </w:rPr>
        <w:t>í</w:t>
      </w:r>
      <w:r>
        <w:rPr>
          <w:rFonts w:cs="Arial Unicode MS" w:eastAsia="Arial Unicode MS"/>
          <w:rtl w:val="0"/>
        </w:rPr>
        <w:t xml:space="preserve">a que ser singular </w:t>
      </w:r>
    </w:p>
  </w:comment>
  <w:comment w:id="35" w:author="Claudia Santos" w:date="2024-10-14T17:26:59Z">
    <w:p w14:paraId="11120032">
      <w:pPr>
        <w:pStyle w:val="Predeterminado"/>
        <w:bidi w:val="0"/>
      </w:pPr>
    </w:p>
    <w:p w14:paraId="11120033">
      <w:pPr>
        <w:pStyle w:val="Predeterminado"/>
        <w:bidi w:val="0"/>
      </w:pPr>
      <w:r>
        <w:rPr>
          <w:rFonts w:cs="Arial Unicode MS" w:eastAsia="Arial Unicode MS"/>
          <w:rtl w:val="0"/>
        </w:rPr>
        <w:t>Al usar?</w:t>
      </w:r>
    </w:p>
  </w:comment>
  <w:comment w:id="36" w:author="Claudia Santos" w:date="2024-10-14T17:27:12Z">
    <w:p w14:paraId="11120034">
      <w:pPr>
        <w:pStyle w:val="Predeterminado"/>
        <w:bidi w:val="0"/>
      </w:pPr>
    </w:p>
    <w:p w14:paraId="11120035">
      <w:pPr>
        <w:pStyle w:val="Predeterminado"/>
        <w:bidi w:val="0"/>
      </w:pPr>
      <w:r>
        <w:rPr>
          <w:rFonts w:cs="Arial Unicode MS" w:eastAsia="Arial Unicode MS"/>
          <w:rtl w:val="0"/>
        </w:rPr>
        <w:t>Calcular las frecuencias?</w:t>
      </w:r>
    </w:p>
  </w:comment>
  <w:comment w:id="37" w:author="Claudia Santos" w:date="2024-10-14T17:27:33Z">
    <w:p w14:paraId="11120036">
      <w:pPr>
        <w:pStyle w:val="Predeterminado"/>
        <w:bidi w:val="0"/>
      </w:pPr>
    </w:p>
    <w:p w14:paraId="11120037">
      <w:pPr>
        <w:pStyle w:val="Predeterminado"/>
        <w:bidi w:val="0"/>
      </w:pPr>
      <w:r>
        <w:rPr>
          <w:rFonts w:cs="Arial Unicode MS" w:eastAsia="Arial Unicode MS"/>
          <w:rtl w:val="0"/>
        </w:rPr>
        <w:t>Yo usaria dos puntos (why do you hate them?)</w:t>
      </w:r>
    </w:p>
  </w:comment>
  <w:comment w:id="38" w:author="Claudia Santos" w:date="2024-10-14T17:44:17Z">
    <w:p w14:paraId="11120038">
      <w:pPr>
        <w:pStyle w:val="Predeterminado"/>
        <w:bidi w:val="0"/>
      </w:pPr>
    </w:p>
    <w:p w14:paraId="11120039">
      <w:pPr>
        <w:pStyle w:val="Predeterminado"/>
        <w:bidi w:val="0"/>
      </w:pPr>
      <w:r>
        <w:rPr>
          <w:rFonts w:cs="Arial Unicode MS" w:eastAsia="Arial Unicode MS"/>
          <w:rtl w:val="0"/>
        </w:rPr>
        <w:t>Me baso?</w:t>
      </w:r>
    </w:p>
  </w:comment>
  <w:comment w:id="39" w:author="Claudia Santos" w:date="2024-10-14T17:44:47Z">
    <w:p w14:paraId="1112003A">
      <w:pPr>
        <w:pStyle w:val="Predeterminado"/>
        <w:bidi w:val="0"/>
      </w:pPr>
    </w:p>
    <w:p w14:paraId="1112003B">
      <w:pPr>
        <w:pStyle w:val="Predeterminado"/>
        <w:bidi w:val="0"/>
      </w:pPr>
      <w:r>
        <w:rPr>
          <w:rFonts w:cs="Arial Unicode MS" w:eastAsia="Arial Unicode MS"/>
          <w:rtl w:val="0"/>
        </w:rPr>
        <w:t>Aqu</w:t>
      </w:r>
      <w:r>
        <w:rPr>
          <w:rFonts w:cs="Arial Unicode MS" w:eastAsia="Arial Unicode MS" w:hint="default"/>
          <w:rtl w:val="0"/>
        </w:rPr>
        <w:t xml:space="preserve">í </w:t>
      </w:r>
      <w:r>
        <w:rPr>
          <w:rFonts w:cs="Arial Unicode MS" w:eastAsia="Arial Unicode MS"/>
          <w:rtl w:val="0"/>
        </w:rPr>
        <w:t>yo pondr</w:t>
      </w:r>
      <w:r>
        <w:rPr>
          <w:rFonts w:cs="Arial Unicode MS" w:eastAsia="Arial Unicode MS" w:hint="default"/>
          <w:rtl w:val="0"/>
        </w:rPr>
        <w:t>í</w:t>
      </w:r>
      <w:r>
        <w:rPr>
          <w:rFonts w:cs="Arial Unicode MS" w:eastAsia="Arial Unicode MS"/>
          <w:rtl w:val="0"/>
        </w:rPr>
        <w:t>a dos puntos</w:t>
      </w:r>
    </w:p>
  </w:comment>
  <w:comment w:id="41" w:author="Claudia Santos" w:date="2024-10-14T17:52:14Z">
    <w:p w14:paraId="1112003C">
      <w:pPr>
        <w:pStyle w:val="Predeterminado"/>
        <w:bidi w:val="0"/>
      </w:pPr>
    </w:p>
    <w:p w14:paraId="1112003D">
      <w:pPr>
        <w:pStyle w:val="Predeterminado"/>
        <w:bidi w:val="0"/>
      </w:pPr>
      <w:r>
        <w:rPr>
          <w:rFonts w:cs="Arial Unicode MS" w:eastAsia="Arial Unicode MS"/>
          <w:rtl w:val="0"/>
        </w:rPr>
        <w:t>Yo podr</w:t>
      </w:r>
      <w:r>
        <w:rPr>
          <w:rFonts w:cs="Arial Unicode MS" w:eastAsia="Arial Unicode MS" w:hint="default"/>
          <w:rtl w:val="0"/>
        </w:rPr>
        <w:t>í</w:t>
      </w:r>
      <w:r>
        <w:rPr>
          <w:rFonts w:cs="Arial Unicode MS" w:eastAsia="Arial Unicode MS"/>
          <w:rtl w:val="0"/>
        </w:rPr>
        <w:t>a: y que sospecho de dos personas</w:t>
      </w:r>
    </w:p>
  </w:comment>
  <w:comment w:id="42" w:author="Claudia Santos" w:date="2024-10-14T17:54:00Z">
    <w:p w14:paraId="1112003E">
      <w:pPr>
        <w:pStyle w:val="Predeterminado"/>
        <w:bidi w:val="0"/>
      </w:pPr>
    </w:p>
    <w:p w14:paraId="1112003F">
      <w:pPr>
        <w:pStyle w:val="Predeterminado"/>
        <w:bidi w:val="0"/>
      </w:pPr>
      <w:r>
        <w:rPr>
          <w:rFonts w:cs="Arial Unicode MS" w:eastAsia="Arial Unicode MS"/>
          <w:rtl w:val="0"/>
        </w:rPr>
        <w:t xml:space="preserve">Intuir, asumir, en un primer momento? </w:t>
      </w:r>
    </w:p>
  </w:comment>
  <w:comment w:id="43" w:author="Claudia Santos" w:date="2024-10-14T17:55:20Z">
    <w:p w14:paraId="11120040">
      <w:pPr>
        <w:pStyle w:val="Predeterminado"/>
        <w:bidi w:val="0"/>
      </w:pPr>
    </w:p>
    <w:p w14:paraId="11120041">
      <w:pPr>
        <w:pStyle w:val="Predeterminado"/>
        <w:bidi w:val="0"/>
      </w:pPr>
      <w:r>
        <w:rPr>
          <w:rFonts w:cs="Arial Unicode MS" w:eastAsia="Arial Unicode MS"/>
          <w:rtl w:val="0"/>
        </w:rPr>
        <w:t>Siento que estar</w:t>
      </w:r>
      <w:r>
        <w:rPr>
          <w:rFonts w:cs="Arial Unicode MS" w:eastAsia="Arial Unicode MS" w:hint="default"/>
          <w:rtl w:val="0"/>
        </w:rPr>
        <w:t>í</w:t>
      </w:r>
      <w:r>
        <w:rPr>
          <w:rFonts w:cs="Arial Unicode MS" w:eastAsia="Arial Unicode MS"/>
          <w:rtl w:val="0"/>
        </w:rPr>
        <w:t>a chido jajaja que para estar seguro de de quien es la carta se utilizaran dos palabras estil</w:t>
      </w:r>
      <w:r>
        <w:rPr>
          <w:rFonts w:cs="Arial Unicode MS" w:eastAsia="Arial Unicode MS" w:hint="default"/>
          <w:rtl w:val="0"/>
        </w:rPr>
        <w:t>í</w:t>
      </w:r>
      <w:r>
        <w:rPr>
          <w:rFonts w:cs="Arial Unicode MS" w:eastAsia="Arial Unicode MS"/>
          <w:rtl w:val="0"/>
        </w:rPr>
        <w:t xml:space="preserve">sticas, por ejemplo </w:t>
      </w:r>
      <w:r>
        <w:rPr>
          <w:rFonts w:cs="Arial Unicode MS" w:eastAsia="Arial Unicode MS" w:hint="default"/>
          <w:rtl w:val="0"/>
        </w:rPr>
        <w:t>“</w:t>
      </w:r>
      <w:r>
        <w:rPr>
          <w:rFonts w:cs="Arial Unicode MS" w:eastAsia="Arial Unicode MS"/>
          <w:rtl w:val="0"/>
        </w:rPr>
        <w:t>de</w:t>
      </w:r>
      <w:r>
        <w:rPr>
          <w:rFonts w:cs="Arial Unicode MS" w:eastAsia="Arial Unicode MS" w:hint="default"/>
          <w:rtl w:val="0"/>
        </w:rPr>
        <w:t xml:space="preserve">” </w:t>
      </w:r>
      <w:r>
        <w:rPr>
          <w:rFonts w:cs="Arial Unicode MS" w:eastAsia="Arial Unicode MS"/>
          <w:rtl w:val="0"/>
        </w:rPr>
        <w:t xml:space="preserve">Y </w:t>
      </w:r>
      <w:r>
        <w:rPr>
          <w:rFonts w:cs="Arial Unicode MS" w:eastAsia="Arial Unicode MS" w:hint="default"/>
          <w:rtl w:val="0"/>
        </w:rPr>
        <w:t>“</w:t>
      </w:r>
      <w:r>
        <w:rPr>
          <w:rFonts w:cs="Arial Unicode MS" w:eastAsia="Arial Unicode MS"/>
          <w:rtl w:val="0"/>
        </w:rPr>
        <w:t>la</w:t>
      </w:r>
      <w:r>
        <w:rPr>
          <w:rFonts w:cs="Arial Unicode MS" w:eastAsia="Arial Unicode MS" w:hint="default"/>
          <w:rtl w:val="0"/>
        </w:rPr>
        <w:t>”</w:t>
      </w:r>
      <w:r>
        <w:rPr>
          <w:rFonts w:cs="Arial Unicode MS" w:eastAsia="Arial Unicode MS"/>
          <w:rtl w:val="0"/>
        </w:rPr>
        <w:t>. Pero bueno, eso es lo que har</w:t>
      </w:r>
      <w:r>
        <w:rPr>
          <w:rFonts w:cs="Arial Unicode MS" w:eastAsia="Arial Unicode MS" w:hint="default"/>
          <w:rtl w:val="0"/>
        </w:rPr>
        <w:t>í</w:t>
      </w:r>
      <w:r>
        <w:rPr>
          <w:rFonts w:cs="Arial Unicode MS" w:eastAsia="Arial Unicode MS"/>
          <w:rtl w:val="0"/>
        </w:rPr>
        <w:t xml:space="preserve">a yo si fuera detective. </w:t>
      </w:r>
    </w:p>
  </w:comment>
  <w:comment w:id="45" w:author="Claudia Santos" w:date="2024-10-14T17:57:02Z">
    <w:p w14:paraId="11120042">
      <w:pPr>
        <w:pStyle w:val="Predeterminado"/>
        <w:bidi w:val="0"/>
      </w:pPr>
    </w:p>
    <w:p w14:paraId="11120043">
      <w:pPr>
        <w:pStyle w:val="Predeterminado"/>
        <w:bidi w:val="0"/>
      </w:pPr>
      <w:r>
        <w:rPr>
          <w:rFonts w:cs="Arial Unicode MS" w:eastAsia="Arial Unicode MS"/>
          <w:rtl w:val="0"/>
        </w:rPr>
        <w:t>Poner en la bibliografica</w:t>
      </w:r>
    </w:p>
  </w:comment>
  <w:comment w:id="46" w:author="Claudia Santos" w:date="2024-10-14T18:04:40Z">
    <w:p w14:paraId="11120044">
      <w:pPr>
        <w:pStyle w:val="Predeterminado"/>
        <w:bidi w:val="0"/>
      </w:pPr>
    </w:p>
    <w:p w14:paraId="11120045">
      <w:pPr>
        <w:pStyle w:val="Predeterminado"/>
        <w:bidi w:val="0"/>
      </w:pPr>
      <w:r>
        <w:rPr>
          <w:rFonts w:cs="Arial Unicode MS" w:eastAsia="Arial Unicode MS"/>
          <w:rtl w:val="0"/>
        </w:rPr>
        <w:t>Aqu</w:t>
      </w:r>
      <w:r>
        <w:rPr>
          <w:rFonts w:cs="Arial Unicode MS" w:eastAsia="Arial Unicode MS" w:hint="default"/>
          <w:rtl w:val="0"/>
        </w:rPr>
        <w:t xml:space="preserve">í </w:t>
      </w:r>
      <w:r>
        <w:rPr>
          <w:rFonts w:cs="Arial Unicode MS" w:eastAsia="Arial Unicode MS"/>
          <w:rtl w:val="0"/>
        </w:rPr>
        <w:t>yo usar</w:t>
      </w:r>
      <w:r>
        <w:rPr>
          <w:rFonts w:cs="Arial Unicode MS" w:eastAsia="Arial Unicode MS" w:hint="default"/>
          <w:rtl w:val="0"/>
        </w:rPr>
        <w:t>í</w:t>
      </w:r>
      <w:r>
        <w:rPr>
          <w:rFonts w:cs="Arial Unicode MS" w:eastAsia="Arial Unicode MS"/>
          <w:rtl w:val="0"/>
        </w:rPr>
        <w:t>a dos puntos</w:t>
      </w:r>
    </w:p>
  </w:comment>
  <w:comment w:id="47" w:author="Claudia Santos" w:date="2024-10-14T18:10:48Z">
    <w:p w14:paraId="11120046">
      <w:pPr>
        <w:pStyle w:val="Predeterminado"/>
        <w:bidi w:val="0"/>
      </w:pPr>
    </w:p>
    <w:p w14:paraId="11120047">
      <w:pPr>
        <w:pStyle w:val="Predeterminado"/>
        <w:bidi w:val="0"/>
      </w:pPr>
      <w:r>
        <w:rPr>
          <w:rFonts w:cs="Arial Unicode MS" w:eastAsia="Arial Unicode MS"/>
          <w:rtl w:val="0"/>
        </w:rPr>
        <w:t>Esto siento que queda colgando. o sea no parece parte de ninguna oraci</w:t>
      </w:r>
      <w:r>
        <w:rPr>
          <w:rFonts w:cs="Arial Unicode MS" w:eastAsia="Arial Unicode MS" w:hint="default"/>
          <w:rtl w:val="0"/>
        </w:rPr>
        <w:t>ó</w:t>
      </w:r>
      <w:r>
        <w:rPr>
          <w:rFonts w:cs="Arial Unicode MS" w:eastAsia="Arial Unicode MS"/>
          <w:rtl w:val="0"/>
        </w:rPr>
        <w:t>n pero tampoco parece una oraci</w:t>
      </w:r>
      <w:r>
        <w:rPr>
          <w:rFonts w:cs="Arial Unicode MS" w:eastAsia="Arial Unicode MS" w:hint="default"/>
          <w:rtl w:val="0"/>
        </w:rPr>
        <w:t>ó</w:t>
      </w:r>
      <w:r>
        <w:rPr>
          <w:rFonts w:cs="Arial Unicode MS" w:eastAsia="Arial Unicode MS"/>
          <w:rtl w:val="0"/>
        </w:rPr>
        <w:t>n</w:t>
      </w:r>
    </w:p>
  </w:comment>
  <w:comment w:id="48" w:author="Claudia Santos" w:date="2024-10-14T18:11:36Z">
    <w:p w14:paraId="11120048">
      <w:pPr>
        <w:pStyle w:val="Predeterminado"/>
        <w:bidi w:val="0"/>
      </w:pPr>
    </w:p>
    <w:p w14:paraId="11120049">
      <w:pPr>
        <w:pStyle w:val="Predeterminado"/>
        <w:bidi w:val="0"/>
      </w:pPr>
      <w:r>
        <w:rPr>
          <w:rFonts w:cs="Arial Unicode MS" w:eastAsia="Arial Unicode MS"/>
          <w:rtl w:val="0"/>
        </w:rPr>
        <w:t>Creo que puedes eliminar que consegu</w:t>
      </w:r>
      <w:r>
        <w:rPr>
          <w:rFonts w:cs="Arial Unicode MS" w:eastAsia="Arial Unicode MS" w:hint="default"/>
          <w:rtl w:val="0"/>
        </w:rPr>
        <w:t xml:space="preserve">í </w:t>
      </w:r>
      <w:r>
        <w:rPr>
          <w:rFonts w:cs="Arial Unicode MS" w:eastAsia="Arial Unicode MS"/>
          <w:rtl w:val="0"/>
        </w:rPr>
        <w:t>porque ya sabemos</w:t>
      </w:r>
    </w:p>
  </w:comment>
  <w:comment w:id="49" w:author="Claudia Santos" w:date="2024-10-14T18:21:58Z">
    <w:p w14:paraId="1112004A">
      <w:pPr>
        <w:pStyle w:val="Predeterminado"/>
        <w:bidi w:val="0"/>
      </w:pPr>
    </w:p>
    <w:p w14:paraId="1112004B">
      <w:pPr>
        <w:pStyle w:val="Predeterminado"/>
        <w:bidi w:val="0"/>
      </w:pPr>
      <w:r>
        <w:rPr>
          <w:rFonts w:cs="Arial Unicode MS" w:eastAsia="Arial Unicode MS"/>
          <w:rtl w:val="0"/>
        </w:rPr>
        <w:t>Interpreto que?</w:t>
      </w:r>
    </w:p>
  </w:comment>
  <w:comment w:id="52" w:author="Claudia Santos" w:date="2024-10-14T18:31:36Z">
    <w:p w14:paraId="1112004C">
      <w:pPr>
        <w:pStyle w:val="Predeterminado"/>
        <w:bidi w:val="0"/>
      </w:pPr>
    </w:p>
    <w:p w14:paraId="1112004D">
      <w:pPr>
        <w:pStyle w:val="Predeterminado"/>
        <w:bidi w:val="0"/>
      </w:pPr>
      <w:r>
        <w:rPr>
          <w:rFonts w:cs="Arial Unicode MS" w:eastAsia="Arial Unicode MS"/>
          <w:rtl w:val="0"/>
        </w:rPr>
        <w:t>Ac</w:t>
      </w:r>
      <w:r>
        <w:rPr>
          <w:rFonts w:cs="Arial Unicode MS" w:eastAsia="Arial Unicode MS" w:hint="default"/>
          <w:rtl w:val="0"/>
        </w:rPr>
        <w:t xml:space="preserve">á </w:t>
      </w:r>
      <w:r>
        <w:rPr>
          <w:rFonts w:cs="Arial Unicode MS" w:eastAsia="Arial Unicode MS"/>
          <w:rtl w:val="0"/>
        </w:rPr>
        <w:t>siento que est</w:t>
      </w:r>
      <w:r>
        <w:rPr>
          <w:rFonts w:cs="Arial Unicode MS" w:eastAsia="Arial Unicode MS" w:hint="default"/>
          <w:rtl w:val="0"/>
        </w:rPr>
        <w:t xml:space="preserve">á </w:t>
      </w:r>
      <w:r>
        <w:rPr>
          <w:rFonts w:cs="Arial Unicode MS" w:eastAsia="Arial Unicode MS"/>
          <w:rtl w:val="0"/>
        </w:rPr>
        <w:t>rara la redacci</w:t>
      </w:r>
      <w:r>
        <w:rPr>
          <w:rFonts w:cs="Arial Unicode MS" w:eastAsia="Arial Unicode MS" w:hint="default"/>
          <w:rtl w:val="0"/>
        </w:rPr>
        <w:t>ó</w:t>
      </w:r>
      <w:r>
        <w:rPr>
          <w:rFonts w:cs="Arial Unicode MS" w:eastAsia="Arial Unicode MS"/>
          <w:rtl w:val="0"/>
        </w:rPr>
        <w:t>n, quiz</w:t>
      </w:r>
      <w:r>
        <w:rPr>
          <w:rFonts w:cs="Arial Unicode MS" w:eastAsia="Arial Unicode MS" w:hint="default"/>
          <w:rtl w:val="0"/>
        </w:rPr>
        <w:t xml:space="preserve">á </w:t>
      </w:r>
      <w:r>
        <w:rPr>
          <w:rFonts w:cs="Arial Unicode MS" w:eastAsia="Arial Unicode MS"/>
          <w:rtl w:val="0"/>
        </w:rPr>
        <w:t xml:space="preserve">podria repararse con punto y coma, quiza </w:t>
      </w:r>
      <w:r>
        <w:rPr>
          <w:rFonts w:cs="Arial Unicode MS" w:eastAsia="Arial Unicode MS" w:hint="default"/>
          <w:rtl w:val="0"/>
        </w:rPr>
        <w:t>“</w:t>
      </w:r>
      <w:r>
        <w:rPr>
          <w:rFonts w:cs="Arial Unicode MS" w:eastAsia="Arial Unicode MS"/>
          <w:rtl w:val="0"/>
        </w:rPr>
        <w:t>no solo de modelado de t</w:t>
      </w:r>
      <w:r>
        <w:rPr>
          <w:rFonts w:cs="Arial Unicode MS" w:eastAsia="Arial Unicode MS" w:hint="default"/>
          <w:rtl w:val="0"/>
        </w:rPr>
        <w:t>ó</w:t>
      </w:r>
      <w:r>
        <w:rPr>
          <w:rFonts w:cs="Arial Unicode MS" w:eastAsia="Arial Unicode MS"/>
          <w:rtl w:val="0"/>
        </w:rPr>
        <w:t>picos</w:t>
      </w:r>
      <w:r>
        <w:rPr>
          <w:rFonts w:cs="Arial Unicode MS" w:eastAsia="Arial Unicode MS" w:hint="default"/>
          <w:rtl w:val="0"/>
        </w:rPr>
        <w:t xml:space="preserve">” </w:t>
      </w:r>
      <w:r>
        <w:rPr>
          <w:rFonts w:cs="Arial Unicode MS" w:eastAsia="Arial Unicode MS"/>
          <w:rtl w:val="0"/>
        </w:rPr>
        <w:t>podria estar entre par</w:t>
      </w:r>
      <w:r>
        <w:rPr>
          <w:rFonts w:cs="Arial Unicode MS" w:eastAsia="Arial Unicode MS" w:hint="default"/>
          <w:rtl w:val="0"/>
        </w:rPr>
        <w:t>é</w:t>
      </w:r>
      <w:r>
        <w:rPr>
          <w:rFonts w:cs="Arial Unicode MS" w:eastAsia="Arial Unicode MS"/>
          <w:rtl w:val="0"/>
        </w:rPr>
        <w:t>ntesis</w:t>
      </w:r>
      <w:r>
        <w:rPr>
          <w:rFonts w:cs="Arial Unicode MS" w:eastAsia="Arial Unicode MS" w:hint="default"/>
          <w:rtl w:val="0"/>
        </w:rPr>
        <w:t xml:space="preserve">… </w:t>
      </w:r>
      <w:r>
        <w:rPr>
          <w:rFonts w:cs="Arial Unicode MS" w:eastAsia="Arial Unicode MS"/>
          <w:rtl w:val="0"/>
        </w:rPr>
        <w:t>pensar opciones jaja porque parece que esta rota la conjunci</w:t>
      </w:r>
      <w:r>
        <w:rPr>
          <w:rFonts w:cs="Arial Unicode MS" w:eastAsia="Arial Unicode MS" w:hint="default"/>
          <w:rtl w:val="0"/>
        </w:rPr>
        <w:t>ó</w:t>
      </w:r>
      <w:r>
        <w:rPr>
          <w:rFonts w:cs="Arial Unicode MS" w:eastAsia="Arial Unicode MS"/>
          <w:rtl w:val="0"/>
        </w:rPr>
        <w:t xml:space="preserve">n </w:t>
      </w:r>
      <w:r>
        <w:rPr>
          <w:rFonts w:cs="Arial Unicode MS" w:eastAsia="Arial Unicode MS" w:hint="default"/>
          <w:rtl w:val="0"/>
        </w:rPr>
        <w:t>“</w:t>
      </w:r>
      <w:r>
        <w:rPr>
          <w:rFonts w:cs="Arial Unicode MS" w:eastAsia="Arial Unicode MS"/>
          <w:rtl w:val="0"/>
        </w:rPr>
        <w:t>not only</w:t>
      </w:r>
      <w:r>
        <w:rPr>
          <w:rFonts w:cs="Arial Unicode MS" w:eastAsia="Arial Unicode MS" w:hint="default"/>
          <w:rtl w:val="0"/>
        </w:rPr>
        <w:t xml:space="preserve">… </w:t>
      </w:r>
      <w:r>
        <w:rPr>
          <w:rFonts w:cs="Arial Unicode MS" w:eastAsia="Arial Unicode MS"/>
          <w:rtl w:val="0"/>
        </w:rPr>
        <w:t>but also</w:t>
      </w:r>
      <w:r>
        <w:rPr>
          <w:rFonts w:cs="Arial Unicode MS" w:eastAsia="Arial Unicode MS" w:hint="default"/>
          <w:rtl w:val="0"/>
        </w:rPr>
        <w:t>”</w:t>
      </w:r>
    </w:p>
  </w:comment>
  <w:comment w:id="53" w:author="Claudia Santos" w:date="2024-10-14T18:40:48Z">
    <w:p w14:paraId="1112004E">
      <w:pPr>
        <w:pStyle w:val="Predeterminado"/>
        <w:bidi w:val="0"/>
      </w:pPr>
    </w:p>
    <w:p w14:paraId="1112004F">
      <w:pPr>
        <w:pStyle w:val="Predeterminado"/>
        <w:bidi w:val="0"/>
      </w:pPr>
      <w:r>
        <w:rPr>
          <w:rFonts w:cs="Arial Unicode MS" w:eastAsia="Arial Unicode MS"/>
          <w:rtl w:val="0"/>
        </w:rPr>
        <w:t>Explicar el resto (o ver si queda claro con las fotos)</w:t>
      </w:r>
    </w:p>
  </w:comment>
  <w:comment w:id="54" w:author="Claudia Santos" w:date="2024-10-14T18:42:38Z">
    <w:p w14:paraId="11120050">
      <w:pPr>
        <w:pStyle w:val="Predeterminado"/>
        <w:bidi w:val="0"/>
      </w:pPr>
    </w:p>
    <w:p w14:paraId="11120051">
      <w:pPr>
        <w:pStyle w:val="Predeterminado"/>
        <w:bidi w:val="0"/>
      </w:pPr>
      <w:r>
        <w:rPr>
          <w:rFonts w:cs="Arial Unicode MS" w:eastAsia="Arial Unicode MS"/>
          <w:rtl w:val="0"/>
        </w:rPr>
        <w:t>Aqu</w:t>
      </w:r>
      <w:r>
        <w:rPr>
          <w:rFonts w:cs="Arial Unicode MS" w:eastAsia="Arial Unicode MS" w:hint="default"/>
          <w:rtl w:val="0"/>
        </w:rPr>
        <w:t xml:space="preserve">í </w:t>
      </w:r>
      <w:r>
        <w:rPr>
          <w:rFonts w:cs="Arial Unicode MS" w:eastAsia="Arial Unicode MS"/>
          <w:rtl w:val="0"/>
        </w:rPr>
        <w:t>yo usar</w:t>
      </w:r>
      <w:r>
        <w:rPr>
          <w:rFonts w:cs="Arial Unicode MS" w:eastAsia="Arial Unicode MS" w:hint="default"/>
          <w:rtl w:val="0"/>
        </w:rPr>
        <w:t>í</w:t>
      </w:r>
      <w:r>
        <w:rPr>
          <w:rFonts w:cs="Arial Unicode MS" w:eastAsia="Arial Unicode MS"/>
          <w:rtl w:val="0"/>
        </w:rPr>
        <w:t>a dos puntos</w:t>
      </w:r>
    </w:p>
  </w:comment>
  <w:comment w:id="63" w:author="Claudia Santos" w:date="2024-10-14T18:57:47Z">
    <w:p w14:paraId="11120052">
      <w:pPr>
        <w:pStyle w:val="Predeterminado"/>
        <w:bidi w:val="0"/>
      </w:pPr>
    </w:p>
    <w:p w14:paraId="11120053">
      <w:pPr>
        <w:pStyle w:val="Predeterminado"/>
        <w:bidi w:val="0"/>
      </w:pPr>
      <w:r>
        <w:rPr>
          <w:rFonts w:cs="Arial Unicode MS" w:eastAsia="Arial Unicode MS"/>
          <w:rtl w:val="0"/>
        </w:rPr>
        <w:t>Clau vota por agregar un p</w:t>
      </w:r>
      <w:r>
        <w:rPr>
          <w:rFonts w:cs="Arial Unicode MS" w:eastAsia="Arial Unicode MS" w:hint="default"/>
          <w:rtl w:val="0"/>
        </w:rPr>
        <w:t>á</w:t>
      </w:r>
      <w:r>
        <w:rPr>
          <w:rFonts w:cs="Arial Unicode MS" w:eastAsia="Arial Unicode MS"/>
          <w:rtl w:val="0"/>
        </w:rPr>
        <w:t xml:space="preserve">rrafo concluyente que concluya jajaja todos los resultados obtenidos o herramientas o blabla para que luego se empiece </w:t>
      </w:r>
      <w:r>
        <w:rPr>
          <w:rFonts w:cs="Arial Unicode MS" w:eastAsia="Arial Unicode MS" w:hint="default"/>
          <w:rtl w:val="0"/>
        </w:rPr>
        <w:t>“</w:t>
      </w:r>
      <w:r>
        <w:rPr>
          <w:rFonts w:cs="Arial Unicode MS" w:eastAsia="Arial Unicode MS"/>
          <w:rtl w:val="0"/>
        </w:rPr>
        <w:t>Limpio</w:t>
      </w:r>
      <w:r>
        <w:rPr>
          <w:rFonts w:cs="Arial Unicode MS" w:eastAsia="Arial Unicode MS" w:hint="default"/>
          <w:rtl w:val="0"/>
        </w:rPr>
        <w:t xml:space="preserve">” </w:t>
      </w:r>
      <w:r>
        <w:rPr>
          <w:rFonts w:cs="Arial Unicode MS" w:eastAsia="Arial Unicode MS"/>
          <w:rtl w:val="0"/>
        </w:rPr>
        <w:t>el cap 2</w:t>
      </w:r>
    </w:p>
  </w:comment>
  <w:comment w:id="64" w:author="Claudia Santos" w:date="2024-10-14T14:10:43Z">
    <w:p w14:paraId="11120054">
      <w:pPr>
        <w:pStyle w:val="Predeterminado"/>
        <w:bidi w:val="0"/>
      </w:pPr>
    </w:p>
    <w:p w14:paraId="11120055">
      <w:pPr>
        <w:pStyle w:val="Predeterminado"/>
        <w:bidi w:val="0"/>
      </w:pPr>
      <w:r>
        <w:rPr>
          <w:rFonts w:cs="Arial Unicode MS" w:eastAsia="Arial Unicode MS"/>
          <w:rtl w:val="0"/>
        </w:rPr>
        <w:t>Falta la cita de El g</w:t>
      </w:r>
      <w:r>
        <w:rPr>
          <w:rFonts w:cs="Arial Unicode MS" w:eastAsia="Arial Unicode MS" w:hint="default"/>
          <w:rtl w:val="0"/>
        </w:rPr>
        <w:t>é</w:t>
      </w:r>
      <w:r>
        <w:rPr>
          <w:rFonts w:cs="Arial Unicode MS" w:eastAsia="Arial Unicode MS"/>
          <w:rtl w:val="0"/>
        </w:rPr>
        <w:t>nero polic</w:t>
      </w:r>
      <w:r>
        <w:rPr>
          <w:rFonts w:cs="Arial Unicode MS" w:eastAsia="Arial Unicode MS" w:hint="default"/>
          <w:rtl w:val="0"/>
        </w:rPr>
        <w:t>í</w:t>
      </w:r>
      <w:r>
        <w:rPr>
          <w:rFonts w:cs="Arial Unicode MS" w:eastAsia="Arial Unicode MS"/>
          <w:rtl w:val="0"/>
        </w:rPr>
        <w:t>aco y el g</w:t>
      </w:r>
      <w:r>
        <w:rPr>
          <w:rFonts w:cs="Arial Unicode MS" w:eastAsia="Arial Unicode MS" w:hint="default"/>
          <w:rtl w:val="0"/>
        </w:rPr>
        <w:t>ó</w:t>
      </w:r>
      <w:r>
        <w:rPr>
          <w:rFonts w:cs="Arial Unicode MS" w:eastAsia="Arial Unicode MS"/>
          <w:rtl w:val="0"/>
        </w:rPr>
        <w:t>tico dentro de The Virgin Suicides de Jeffrey Eugenides, no? Que ojala cuando yo est</w:t>
      </w:r>
      <w:r>
        <w:rPr>
          <w:rFonts w:cs="Arial Unicode MS" w:eastAsia="Arial Unicode MS" w:hint="default"/>
          <w:rtl w:val="0"/>
        </w:rPr>
        <w:t xml:space="preserve">é </w:t>
      </w:r>
      <w:r>
        <w:rPr>
          <w:rFonts w:cs="Arial Unicode MS" w:eastAsia="Arial Unicode MS"/>
          <w:rtl w:val="0"/>
        </w:rPr>
        <w:t>en tesiunam pueda ser sobre m</w:t>
      </w:r>
      <w:r>
        <w:rPr>
          <w:rFonts w:cs="Arial Unicode MS" w:eastAsia="Arial Unicode MS" w:hint="default"/>
          <w:rtl w:val="0"/>
        </w:rPr>
        <w:t xml:space="preserve">í </w:t>
      </w:r>
      <w:r>
        <w:rPr>
          <w:rFonts w:cs="Arial Unicode MS" w:eastAsia="Arial Unicode MS"/>
          <w:rtl w:val="0"/>
        </w:rPr>
        <w:t>jijona muajuajajajaj</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jc w:val="both"/>
      </w:pPr>
      <w:r>
        <w:rPr>
          <w:rStyle w:val="Ninguno"/>
          <w:outline w:val="0"/>
          <w:color w:val="000000"/>
          <w:u w:val="single" w:color="000000"/>
          <w:vertAlign w:val="superscript"/>
          <w:lang w:val="es-ES_tradnl"/>
          <w14:textFill>
            <w14:solidFill>
              <w14:srgbClr w14:val="000000"/>
            </w14:solidFill>
          </w14:textFill>
        </w:rPr>
        <w:footnoteRef/>
      </w:r>
      <w:r>
        <w:rPr>
          <w:rStyle w:val="Ninguno"/>
          <w:outline w:val="0"/>
          <w:color w:val="000000"/>
          <w:sz w:val="22"/>
          <w:szCs w:val="22"/>
          <w:u w:color="000000"/>
          <w:rtl w:val="0"/>
          <w:lang w:val="es-ES_tradnl"/>
          <w14:textFill>
            <w14:solidFill>
              <w14:srgbClr w14:val="000000"/>
            </w14:solidFill>
          </w14:textFill>
        </w:rPr>
        <w:tab/>
        <w:t>Lo llam</w:t>
      </w:r>
      <w:r>
        <w:rPr>
          <w:rStyle w:val="Ninguno"/>
          <w:outline w:val="0"/>
          <w:color w:val="000000"/>
          <w:sz w:val="22"/>
          <w:szCs w:val="22"/>
          <w:u w:color="000000"/>
          <w:rtl w:val="0"/>
          <w:lang w:val="es-ES_tradnl"/>
          <w14:textFill>
            <w14:solidFill>
              <w14:srgbClr w14:val="000000"/>
            </w14:solidFill>
          </w14:textFill>
        </w:rPr>
        <w:t xml:space="preserve">é </w:t>
      </w:r>
      <w:r>
        <w:rPr>
          <w:rStyle w:val="Ninguno"/>
          <w:outline w:val="0"/>
          <w:color w:val="000000"/>
          <w:sz w:val="22"/>
          <w:szCs w:val="22"/>
          <w:u w:color="000000"/>
          <w:rtl w:val="0"/>
          <w:lang w:val="es-ES_tradnl"/>
          <w14:textFill>
            <w14:solidFill>
              <w14:srgbClr w14:val="000000"/>
            </w14:solidFill>
          </w14:textFill>
        </w:rPr>
        <w:t>"crawler" ingenuamente; es un scraper. La diferencia no importa para este trabajo, pero quiero que, si por alguna raz</w:t>
      </w:r>
      <w:r>
        <w:rPr>
          <w:rStyle w:val="Ninguno"/>
          <w:outline w:val="0"/>
          <w:color w:val="000000"/>
          <w:sz w:val="22"/>
          <w:szCs w:val="22"/>
          <w:u w:color="000000"/>
          <w:rtl w:val="0"/>
          <w:lang w:val="es-ES_tradnl"/>
          <w14:textFill>
            <w14:solidFill>
              <w14:srgbClr w14:val="000000"/>
            </w14:solidFill>
          </w14:textFill>
        </w:rPr>
        <w:t>ó</w:t>
      </w:r>
      <w:r>
        <w:rPr>
          <w:rStyle w:val="Ninguno"/>
          <w:outline w:val="0"/>
          <w:color w:val="000000"/>
          <w:sz w:val="22"/>
          <w:szCs w:val="22"/>
          <w:u w:color="000000"/>
          <w:rtl w:val="0"/>
          <w:lang w:val="es-ES_tradnl"/>
          <w14:textFill>
            <w14:solidFill>
              <w14:srgbClr w14:val="000000"/>
            </w14:solidFill>
          </w14:textFill>
        </w:rPr>
        <w:t>n alguien que sepa del tema lee esta tesina, sepa que estoy consciente de mi error.</w:t>
      </w:r>
    </w:p>
  </w:footnote>
  <w:footnote w:id="2">
    <w:p>
      <w:pPr>
        <w:pStyle w:val="footnote text"/>
        <w:jc w:val="both"/>
      </w:pPr>
      <w:r>
        <w:rPr>
          <w:rStyle w:val="Footnote Anchor"/>
        </w:rPr>
        <w:footnoteRef/>
      </w:r>
      <w:r>
        <w:rPr>
          <w:rStyle w:val="Ninguno"/>
          <w:sz w:val="22"/>
          <w:szCs w:val="22"/>
          <w:rtl w:val="0"/>
          <w:lang w:val="en-US"/>
        </w:rPr>
        <w:tab/>
        <w:t>Un n-grama es nada m</w:t>
      </w:r>
      <w:r>
        <w:rPr>
          <w:rStyle w:val="Ninguno"/>
          <w:sz w:val="22"/>
          <w:szCs w:val="22"/>
          <w:rtl w:val="0"/>
          <w:lang w:val="en-US"/>
        </w:rPr>
        <w:t>á</w:t>
      </w:r>
      <w:r>
        <w:rPr>
          <w:rStyle w:val="Ninguno"/>
          <w:sz w:val="22"/>
          <w:szCs w:val="22"/>
          <w:rtl w:val="0"/>
          <w:lang w:val="en-US"/>
        </w:rPr>
        <w:t>s una agrupaci</w:t>
      </w:r>
      <w:r>
        <w:rPr>
          <w:rStyle w:val="Ninguno"/>
          <w:sz w:val="22"/>
          <w:szCs w:val="22"/>
          <w:rtl w:val="0"/>
          <w:lang w:val="en-US"/>
        </w:rPr>
        <w:t>ó</w:t>
      </w:r>
      <w:r>
        <w:rPr>
          <w:rStyle w:val="Ninguno"/>
          <w:sz w:val="22"/>
          <w:szCs w:val="22"/>
          <w:rtl w:val="0"/>
          <w:lang w:val="en-US"/>
        </w:rPr>
        <w:t>n de palabras consecutivas. Si tomamos la primera frase de este cap</w:t>
      </w:r>
      <w:r>
        <w:rPr>
          <w:rStyle w:val="Ninguno"/>
          <w:sz w:val="22"/>
          <w:szCs w:val="22"/>
          <w:rtl w:val="0"/>
          <w:lang w:val="en-US"/>
        </w:rPr>
        <w:t>í</w:t>
      </w:r>
      <w:r>
        <w:rPr>
          <w:rStyle w:val="Ninguno"/>
          <w:sz w:val="22"/>
          <w:szCs w:val="22"/>
          <w:rtl w:val="0"/>
          <w:lang w:val="en-US"/>
        </w:rPr>
        <w:t xml:space="preserve">tulo, </w:t>
      </w:r>
      <w:r>
        <w:rPr>
          <w:rStyle w:val="Ninguno"/>
          <w:outline w:val="0"/>
          <w:color w:val="000000"/>
          <w:sz w:val="22"/>
          <w:szCs w:val="22"/>
          <w:u w:color="000000"/>
          <w:rtl w:val="0"/>
          <w:lang w:val="es-ES_tradnl"/>
          <w14:textFill>
            <w14:solidFill>
              <w14:srgbClr w14:val="000000"/>
            </w14:solidFill>
          </w14:textFill>
        </w:rPr>
        <w:t>"</w:t>
      </w:r>
      <w:r>
        <w:rPr>
          <w:rStyle w:val="Ninguno"/>
          <w:sz w:val="22"/>
          <w:szCs w:val="22"/>
          <w:rtl w:val="0"/>
          <w:lang w:val="en-US"/>
        </w:rPr>
        <w:t>antes que nada</w:t>
      </w:r>
      <w:r>
        <w:rPr>
          <w:rStyle w:val="Ninguno"/>
          <w:outline w:val="0"/>
          <w:color w:val="000000"/>
          <w:sz w:val="22"/>
          <w:szCs w:val="22"/>
          <w:u w:color="000000"/>
          <w:rtl w:val="0"/>
          <w:lang w:val="es-ES_tradnl"/>
          <w14:textFill>
            <w14:solidFill>
              <w14:srgbClr w14:val="000000"/>
            </w14:solidFill>
          </w14:textFill>
        </w:rPr>
        <w:t>"</w:t>
      </w:r>
      <w:r>
        <w:rPr>
          <w:rStyle w:val="Ninguno"/>
          <w:sz w:val="22"/>
          <w:szCs w:val="22"/>
          <w:rtl w:val="0"/>
          <w:lang w:val="en-US"/>
        </w:rPr>
        <w:t>, separado por unigramas tendr</w:t>
      </w:r>
      <w:r>
        <w:rPr>
          <w:rStyle w:val="Ninguno"/>
          <w:sz w:val="22"/>
          <w:szCs w:val="22"/>
          <w:rtl w:val="0"/>
          <w:lang w:val="en-US"/>
        </w:rPr>
        <w:t>í</w:t>
      </w:r>
      <w:r>
        <w:rPr>
          <w:rStyle w:val="Ninguno"/>
          <w:sz w:val="22"/>
          <w:szCs w:val="22"/>
          <w:rtl w:val="0"/>
          <w:lang w:val="en-US"/>
        </w:rPr>
        <w:t xml:space="preserve">amos </w:t>
      </w:r>
      <w:r>
        <w:rPr>
          <w:rStyle w:val="Ninguno"/>
          <w:outline w:val="0"/>
          <w:color w:val="000000"/>
          <w:sz w:val="22"/>
          <w:szCs w:val="22"/>
          <w:u w:color="000000"/>
          <w:rtl w:val="0"/>
          <w:lang w:val="es-ES_tradnl"/>
          <w14:textFill>
            <w14:solidFill>
              <w14:srgbClr w14:val="000000"/>
            </w14:solidFill>
          </w14:textFill>
        </w:rPr>
        <w:t>"</w:t>
      </w:r>
      <w:r>
        <w:rPr>
          <w:rStyle w:val="Ninguno"/>
          <w:sz w:val="22"/>
          <w:szCs w:val="22"/>
          <w:rtl w:val="0"/>
          <w:lang w:val="en-US"/>
        </w:rPr>
        <w:t>antes</w:t>
      </w:r>
      <w:r>
        <w:rPr>
          <w:rStyle w:val="Ninguno"/>
          <w:outline w:val="0"/>
          <w:color w:val="000000"/>
          <w:sz w:val="22"/>
          <w:szCs w:val="22"/>
          <w:u w:color="000000"/>
          <w:rtl w:val="0"/>
          <w:lang w:val="es-ES_tradnl"/>
          <w14:textFill>
            <w14:solidFill>
              <w14:srgbClr w14:val="000000"/>
            </w14:solidFill>
          </w14:textFill>
        </w:rPr>
        <w:t>"</w:t>
      </w:r>
      <w:r>
        <w:rPr>
          <w:rStyle w:val="Ninguno"/>
          <w:sz w:val="22"/>
          <w:szCs w:val="22"/>
          <w:rtl w:val="0"/>
          <w:lang w:val="en-US"/>
        </w:rPr>
        <w:t>, que</w:t>
      </w:r>
      <w:r>
        <w:rPr>
          <w:rStyle w:val="Ninguno"/>
          <w:outline w:val="0"/>
          <w:color w:val="000000"/>
          <w:sz w:val="22"/>
          <w:szCs w:val="22"/>
          <w:u w:color="000000"/>
          <w:rtl w:val="0"/>
          <w:lang w:val="es-ES_tradnl"/>
          <w14:textFill>
            <w14:solidFill>
              <w14:srgbClr w14:val="000000"/>
            </w14:solidFill>
          </w14:textFill>
        </w:rPr>
        <w:t>"</w:t>
      </w:r>
      <w:r>
        <w:rPr>
          <w:rStyle w:val="Ninguno"/>
          <w:sz w:val="22"/>
          <w:szCs w:val="22"/>
          <w:rtl w:val="0"/>
          <w:lang w:val="en-US"/>
        </w:rPr>
        <w:t xml:space="preserve">, y </w:t>
      </w:r>
      <w:r>
        <w:rPr>
          <w:rStyle w:val="Ninguno"/>
          <w:outline w:val="0"/>
          <w:color w:val="000000"/>
          <w:sz w:val="22"/>
          <w:szCs w:val="22"/>
          <w:u w:color="000000"/>
          <w:rtl w:val="0"/>
          <w:lang w:val="es-ES_tradnl"/>
          <w14:textFill>
            <w14:solidFill>
              <w14:srgbClr w14:val="000000"/>
            </w14:solidFill>
          </w14:textFill>
        </w:rPr>
        <w:t>"</w:t>
      </w:r>
      <w:r>
        <w:rPr>
          <w:rStyle w:val="Ninguno"/>
          <w:sz w:val="22"/>
          <w:szCs w:val="22"/>
          <w:rtl w:val="0"/>
          <w:lang w:val="en-US"/>
        </w:rPr>
        <w:t>nada</w:t>
      </w:r>
      <w:r>
        <w:rPr>
          <w:rStyle w:val="Ninguno"/>
          <w:outline w:val="0"/>
          <w:color w:val="000000"/>
          <w:sz w:val="22"/>
          <w:szCs w:val="22"/>
          <w:u w:color="000000"/>
          <w:rtl w:val="0"/>
          <w:lang w:val="es-ES_tradnl"/>
          <w14:textFill>
            <w14:solidFill>
              <w14:srgbClr w14:val="000000"/>
            </w14:solidFill>
          </w14:textFill>
        </w:rPr>
        <w:t>"</w:t>
      </w:r>
      <w:r>
        <w:rPr>
          <w:rStyle w:val="Ninguno"/>
          <w:sz w:val="22"/>
          <w:szCs w:val="22"/>
          <w:rtl w:val="0"/>
          <w:lang w:val="en-US"/>
        </w:rPr>
        <w:t xml:space="preserve">. </w:t>
      </w:r>
      <w:r>
        <w:rPr>
          <w:rStyle w:val="Ninguno"/>
          <w:sz w:val="22"/>
          <w:szCs w:val="22"/>
          <w:rtl w:val="0"/>
          <w:lang w:val="en-US"/>
        </w:rPr>
        <w:t xml:space="preserve">Separado por bigramas, </w:t>
      </w:r>
      <w:r>
        <w:rPr>
          <w:rStyle w:val="Ninguno"/>
          <w:outline w:val="0"/>
          <w:color w:val="000000"/>
          <w:sz w:val="22"/>
          <w:szCs w:val="22"/>
          <w:u w:color="000000"/>
          <w:rtl w:val="0"/>
          <w:lang w:val="es-ES_tradnl"/>
          <w14:textFill>
            <w14:solidFill>
              <w14:srgbClr w14:val="000000"/>
            </w14:solidFill>
          </w14:textFill>
        </w:rPr>
        <w:t>"</w:t>
      </w:r>
      <w:r>
        <w:rPr>
          <w:rStyle w:val="Ninguno"/>
          <w:sz w:val="22"/>
          <w:szCs w:val="22"/>
          <w:rtl w:val="0"/>
          <w:lang w:val="en-US"/>
        </w:rPr>
        <w:t>antes que</w:t>
      </w:r>
      <w:r>
        <w:rPr>
          <w:rStyle w:val="Ninguno"/>
          <w:outline w:val="0"/>
          <w:color w:val="000000"/>
          <w:sz w:val="22"/>
          <w:szCs w:val="22"/>
          <w:u w:color="000000"/>
          <w:rtl w:val="0"/>
          <w:lang w:val="es-ES_tradnl"/>
          <w14:textFill>
            <w14:solidFill>
              <w14:srgbClr w14:val="000000"/>
            </w14:solidFill>
          </w14:textFill>
        </w:rPr>
        <w:t>"</w:t>
      </w:r>
      <w:r>
        <w:rPr>
          <w:rStyle w:val="Ninguno"/>
          <w:sz w:val="22"/>
          <w:szCs w:val="22"/>
          <w:rtl w:val="0"/>
          <w:lang w:val="en-US"/>
        </w:rPr>
        <w:t xml:space="preserve">, y </w:t>
      </w:r>
      <w:r>
        <w:rPr>
          <w:rStyle w:val="Ninguno"/>
          <w:outline w:val="0"/>
          <w:color w:val="000000"/>
          <w:sz w:val="22"/>
          <w:szCs w:val="22"/>
          <w:u w:color="000000"/>
          <w:rtl w:val="0"/>
          <w:lang w:val="es-ES_tradnl"/>
          <w14:textFill>
            <w14:solidFill>
              <w14:srgbClr w14:val="000000"/>
            </w14:solidFill>
          </w14:textFill>
        </w:rPr>
        <w:t>"</w:t>
      </w:r>
      <w:r>
        <w:rPr>
          <w:rStyle w:val="Ninguno"/>
          <w:sz w:val="22"/>
          <w:szCs w:val="22"/>
          <w:rtl w:val="0"/>
          <w:lang w:val="en-US"/>
        </w:rPr>
        <w:t>que nada</w:t>
      </w:r>
      <w:r>
        <w:rPr>
          <w:rStyle w:val="Ninguno"/>
          <w:outline w:val="0"/>
          <w:color w:val="000000"/>
          <w:sz w:val="22"/>
          <w:szCs w:val="22"/>
          <w:u w:color="000000"/>
          <w:rtl w:val="0"/>
          <w:lang w:val="es-ES_tradnl"/>
          <w14:textFill>
            <w14:solidFill>
              <w14:srgbClr w14:val="000000"/>
            </w14:solidFill>
          </w14:textFill>
        </w:rPr>
        <w:t>"</w:t>
      </w:r>
      <w:r>
        <w:rPr>
          <w:rStyle w:val="Ninguno"/>
          <w:sz w:val="22"/>
          <w:szCs w:val="22"/>
          <w:rtl w:val="0"/>
          <w:lang w:val="en-US"/>
        </w:rPr>
        <w:t>, y por trigramas s</w:t>
      </w:r>
      <w:r>
        <w:rPr>
          <w:rStyle w:val="Ninguno"/>
          <w:sz w:val="22"/>
          <w:szCs w:val="22"/>
          <w:rtl w:val="0"/>
          <w:lang w:val="en-US"/>
        </w:rPr>
        <w:t>ó</w:t>
      </w:r>
      <w:r>
        <w:rPr>
          <w:rStyle w:val="Ninguno"/>
          <w:sz w:val="22"/>
          <w:szCs w:val="22"/>
          <w:rtl w:val="0"/>
          <w:lang w:val="en-US"/>
        </w:rPr>
        <w:t>lo tendr</w:t>
      </w:r>
      <w:r>
        <w:rPr>
          <w:rStyle w:val="Ninguno"/>
          <w:sz w:val="22"/>
          <w:szCs w:val="22"/>
          <w:rtl w:val="0"/>
          <w:lang w:val="en-US"/>
        </w:rPr>
        <w:t>í</w:t>
      </w:r>
      <w:r>
        <w:rPr>
          <w:rStyle w:val="Ninguno"/>
          <w:sz w:val="22"/>
          <w:szCs w:val="22"/>
          <w:rtl w:val="0"/>
          <w:lang w:val="en-US"/>
        </w:rPr>
        <w:t xml:space="preserve">amos </w:t>
      </w:r>
      <w:r>
        <w:rPr>
          <w:rStyle w:val="Ninguno"/>
          <w:outline w:val="0"/>
          <w:color w:val="000000"/>
          <w:sz w:val="22"/>
          <w:szCs w:val="22"/>
          <w:u w:color="000000"/>
          <w:rtl w:val="0"/>
          <w:lang w:val="es-ES_tradnl"/>
          <w14:textFill>
            <w14:solidFill>
              <w14:srgbClr w14:val="000000"/>
            </w14:solidFill>
          </w14:textFill>
        </w:rPr>
        <w:t>"</w:t>
      </w:r>
      <w:r>
        <w:rPr>
          <w:rStyle w:val="Ninguno"/>
          <w:sz w:val="22"/>
          <w:szCs w:val="22"/>
          <w:rtl w:val="0"/>
          <w:lang w:val="en-US"/>
        </w:rPr>
        <w:t>antes que nada</w:t>
      </w:r>
      <w:r>
        <w:rPr>
          <w:rStyle w:val="Ninguno"/>
          <w:outline w:val="0"/>
          <w:color w:val="000000"/>
          <w:sz w:val="22"/>
          <w:szCs w:val="22"/>
          <w:u w:color="000000"/>
          <w:rtl w:val="0"/>
          <w:lang w:val="es-ES_tradnl"/>
          <w14:textFill>
            <w14:solidFill>
              <w14:srgbClr w14:val="000000"/>
            </w14:solidFill>
          </w14:textFill>
        </w:rPr>
        <w:t>"</w:t>
      </w:r>
      <w:r>
        <w:rPr>
          <w:rStyle w:val="Ninguno"/>
          <w:sz w:val="22"/>
          <w:szCs w:val="22"/>
          <w:rtl w:val="0"/>
          <w:lang w:val="en-US"/>
        </w:rPr>
        <w:t>. Tambi</w:t>
      </w:r>
      <w:r>
        <w:rPr>
          <w:rStyle w:val="Ninguno"/>
          <w:sz w:val="22"/>
          <w:szCs w:val="22"/>
          <w:rtl w:val="0"/>
          <w:lang w:val="en-US"/>
        </w:rPr>
        <w:t>é</w:t>
      </w:r>
      <w:r>
        <w:rPr>
          <w:rStyle w:val="Ninguno"/>
          <w:sz w:val="22"/>
          <w:szCs w:val="22"/>
          <w:rtl w:val="0"/>
          <w:lang w:val="en-US"/>
        </w:rPr>
        <w:t xml:space="preserve">n se pueden entender los n-gramas como agrupaciones de caracteres, de manera que, por ejemplo, la palabra </w:t>
      </w:r>
      <w:ins w:id="82" w:date="2024-10-14T14:17:29Z" w:author="Claudia Santos">
        <w:r>
          <w:rPr>
            <w:rStyle w:val="Ninguno"/>
            <w:sz w:val="22"/>
            <w:szCs w:val="22"/>
            <w:rtl w:val="0"/>
            <w:lang w:val="es-ES_tradnl"/>
          </w:rPr>
          <w:t>“</w:t>
        </w:r>
      </w:ins>
      <w:del w:id="83" w:date="2024-10-14T14:17:28Z" w:author="Claudia Santos">
        <w:r>
          <w:rPr>
            <w:rStyle w:val="Ninguno"/>
            <w:outline w:val="0"/>
            <w:color w:val="000000"/>
            <w:sz w:val="22"/>
            <w:szCs w:val="22"/>
            <w:u w:color="000000"/>
            <w:rtl w:val="0"/>
            <w:lang w:val="es-ES_tradnl"/>
            <w14:textFill>
              <w14:solidFill>
                <w14:srgbClr w14:val="000000"/>
              </w14:solidFill>
            </w14:textFill>
          </w:rPr>
          <w:delText>"</w:delText>
        </w:r>
      </w:del>
      <w:r>
        <w:rPr>
          <w:rStyle w:val="Ninguno"/>
          <w:sz w:val="22"/>
          <w:szCs w:val="22"/>
          <w:rtl w:val="0"/>
          <w:lang w:val="en-US"/>
        </w:rPr>
        <w:t>n-grama</w:t>
      </w:r>
      <w:ins w:id="84" w:date="2024-10-14T14:17:32Z" w:author="Claudia Santos">
        <w:r>
          <w:rPr>
            <w:rStyle w:val="Ninguno"/>
            <w:sz w:val="22"/>
            <w:szCs w:val="22"/>
            <w:rtl w:val="0"/>
            <w:lang w:val="es-ES_tradnl"/>
          </w:rPr>
          <w:t>”</w:t>
        </w:r>
      </w:ins>
      <w:del w:id="85" w:date="2024-10-14T14:17:31Z" w:author="Claudia Santos">
        <w:r>
          <w:rPr>
            <w:rStyle w:val="Ninguno"/>
            <w:outline w:val="0"/>
            <w:color w:val="000000"/>
            <w:sz w:val="22"/>
            <w:szCs w:val="22"/>
            <w:u w:color="000000"/>
            <w:rtl w:val="0"/>
            <w:lang w:val="es-ES_tradnl"/>
            <w14:textFill>
              <w14:solidFill>
                <w14:srgbClr w14:val="000000"/>
              </w14:solidFill>
            </w14:textFill>
          </w:rPr>
          <w:delText>"</w:delText>
        </w:r>
      </w:del>
      <w:r>
        <w:rPr>
          <w:rStyle w:val="Ninguno"/>
          <w:outline w:val="0"/>
          <w:color w:val="000000"/>
          <w:sz w:val="22"/>
          <w:szCs w:val="22"/>
          <w:u w:color="000000"/>
          <w:rtl w:val="0"/>
          <w:lang w:val="es-ES_tradnl"/>
          <w14:textFill>
            <w14:solidFill>
              <w14:srgbClr w14:val="000000"/>
            </w14:solidFill>
          </w14:textFill>
        </w:rPr>
        <w:t xml:space="preserve"> separada en tetragramas de caracteres dar</w:t>
      </w:r>
      <w:r>
        <w:rPr>
          <w:rStyle w:val="Ninguno"/>
          <w:outline w:val="0"/>
          <w:color w:val="000000"/>
          <w:sz w:val="22"/>
          <w:szCs w:val="22"/>
          <w:u w:color="000000"/>
          <w:rtl w:val="0"/>
          <w:lang w:val="es-ES_tradnl"/>
          <w14:textFill>
            <w14:solidFill>
              <w14:srgbClr w14:val="000000"/>
            </w14:solidFill>
          </w14:textFill>
        </w:rPr>
        <w:t>í</w:t>
      </w:r>
      <w:r>
        <w:rPr>
          <w:rStyle w:val="Ninguno"/>
          <w:outline w:val="0"/>
          <w:color w:val="000000"/>
          <w:sz w:val="22"/>
          <w:szCs w:val="22"/>
          <w:u w:color="000000"/>
          <w:rtl w:val="0"/>
          <w:lang w:val="es-ES_tradnl"/>
          <w14:textFill>
            <w14:solidFill>
              <w14:srgbClr w14:val="000000"/>
            </w14:solidFill>
          </w14:textFill>
        </w:rPr>
        <w:t>a "n-gr", "-gra", "gram" y "rama".</w:t>
      </w:r>
    </w:p>
  </w:footnote>
  <w:footnote w:id="3">
    <w:p>
      <w:pPr>
        <w:pStyle w:val="footnote text"/>
      </w:pPr>
      <w:r>
        <w:rPr>
          <w:rStyle w:val="Ninguno"/>
          <w:outline w:val="0"/>
          <w:color w:val="000000"/>
          <w:u w:color="000000"/>
          <w:vertAlign w:val="superscript"/>
          <w:lang w:val="es-ES_tradnl"/>
          <w14:textFill>
            <w14:solidFill>
              <w14:srgbClr w14:val="000000"/>
            </w14:solidFill>
          </w14:textFill>
        </w:rPr>
        <w:footnoteRef/>
      </w:r>
      <w:r>
        <w:rPr>
          <w:rStyle w:val="Ninguno"/>
          <w:sz w:val="22"/>
          <w:szCs w:val="22"/>
          <w:rtl w:val="0"/>
          <w:lang w:val="es-ES_tradnl"/>
        </w:rPr>
        <w:tab/>
        <w:t>R es un lenguaje de programaci</w:t>
      </w:r>
      <w:r>
        <w:rPr>
          <w:rStyle w:val="Ninguno"/>
          <w:sz w:val="22"/>
          <w:szCs w:val="22"/>
          <w:rtl w:val="0"/>
          <w:lang w:val="es-ES_tradnl"/>
        </w:rPr>
        <w:t>ó</w:t>
      </w:r>
      <w:r>
        <w:rPr>
          <w:rStyle w:val="Ninguno"/>
          <w:sz w:val="22"/>
          <w:szCs w:val="22"/>
          <w:rtl w:val="0"/>
          <w:lang w:val="es-ES_tradnl"/>
        </w:rPr>
        <w:t>n dise</w:t>
      </w:r>
      <w:r>
        <w:rPr>
          <w:rStyle w:val="Ninguno"/>
          <w:sz w:val="22"/>
          <w:szCs w:val="22"/>
          <w:rtl w:val="0"/>
          <w:lang w:val="es-ES_tradnl"/>
        </w:rPr>
        <w:t>ñ</w:t>
      </w:r>
      <w:r>
        <w:rPr>
          <w:rStyle w:val="Ninguno"/>
          <w:sz w:val="22"/>
          <w:szCs w:val="22"/>
          <w:rtl w:val="0"/>
          <w:lang w:val="es-ES_tradnl"/>
        </w:rPr>
        <w:t>ado para an</w:t>
      </w:r>
      <w:r>
        <w:rPr>
          <w:rStyle w:val="Ninguno"/>
          <w:sz w:val="22"/>
          <w:szCs w:val="22"/>
          <w:rtl w:val="0"/>
          <w:lang w:val="es-ES_tradnl"/>
        </w:rPr>
        <w:t>á</w:t>
      </w:r>
      <w:r>
        <w:rPr>
          <w:rStyle w:val="Ninguno"/>
          <w:sz w:val="22"/>
          <w:szCs w:val="22"/>
          <w:rtl w:val="0"/>
          <w:lang w:val="es-ES_tradnl"/>
        </w:rPr>
        <w:t>lisis estad</w:t>
      </w:r>
      <w:r>
        <w:rPr>
          <w:rStyle w:val="Ninguno"/>
          <w:sz w:val="22"/>
          <w:szCs w:val="22"/>
          <w:rtl w:val="0"/>
          <w:lang w:val="es-ES_tradnl"/>
        </w:rPr>
        <w:t>í</w:t>
      </w:r>
      <w:r>
        <w:rPr>
          <w:rStyle w:val="Ninguno"/>
          <w:sz w:val="22"/>
          <w:szCs w:val="22"/>
          <w:rtl w:val="0"/>
          <w:lang w:val="es-ES_tradnl"/>
        </w:rPr>
        <w:t>sticos.</w:t>
      </w:r>
    </w:p>
  </w:footnote>
  <w:footnote w:id="4">
    <w:p>
      <w:pPr>
        <w:pStyle w:val="footnote text"/>
      </w:pPr>
      <w:r>
        <w:rPr>
          <w:rStyle w:val="Ninguno"/>
          <w:outline w:val="0"/>
          <w:color w:val="000000"/>
          <w:u w:color="000000"/>
          <w:vertAlign w:val="superscript"/>
          <w:lang w:val="es-ES_tradnl"/>
          <w14:textFill>
            <w14:solidFill>
              <w14:srgbClr w14:val="000000"/>
            </w14:solidFill>
          </w14:textFill>
        </w:rPr>
        <w:footnoteRef/>
      </w:r>
      <w:r>
        <w:rPr>
          <w:rStyle w:val="Ninguno"/>
          <w:rtl w:val="0"/>
          <w:lang w:val="es-ES_tradnl"/>
        </w:rPr>
        <w:tab/>
        <w:t>MALLET es un programa para hacer modelados de temas. M</w:t>
      </w:r>
      <w:r>
        <w:rPr>
          <w:rStyle w:val="Ninguno"/>
          <w:rtl w:val="0"/>
          <w:lang w:val="es-ES_tradnl"/>
        </w:rPr>
        <w:t>á</w:t>
      </w:r>
      <w:r>
        <w:rPr>
          <w:rStyle w:val="Ninguno"/>
          <w:rtl w:val="0"/>
          <w:lang w:val="es-ES_tradnl"/>
        </w:rPr>
        <w:t>s adelante lo describo m</w:t>
      </w:r>
      <w:r>
        <w:rPr>
          <w:rStyle w:val="Ninguno"/>
          <w:rtl w:val="0"/>
          <w:lang w:val="es-ES_tradnl"/>
        </w:rPr>
        <w:t>á</w:t>
      </w:r>
      <w:r>
        <w:rPr>
          <w:rStyle w:val="Ninguno"/>
          <w:rtl w:val="0"/>
          <w:lang w:val="es-ES_tradnl"/>
        </w:rPr>
        <w:t>s a detalle.</w:t>
      </w:r>
    </w:p>
  </w:footnote>
  <w:footnote w:id="5">
    <w:p>
      <w:pPr>
        <w:pStyle w:val="footnote text"/>
        <w:jc w:val="both"/>
      </w:pPr>
      <w:r>
        <w:rPr>
          <w:rStyle w:val="Ninguno"/>
          <w:outline w:val="0"/>
          <w:color w:val="000000"/>
          <w:u w:color="000000"/>
          <w:vertAlign w:val="superscript"/>
          <w:lang w:val="es-ES_tradnl"/>
          <w14:textFill>
            <w14:solidFill>
              <w14:srgbClr w14:val="000000"/>
            </w14:solidFill>
          </w14:textFill>
        </w:rPr>
        <w:footnoteRef/>
      </w:r>
      <w:r>
        <w:rPr>
          <w:rStyle w:val="Ninguno"/>
          <w:outline w:val="0"/>
          <w:color w:val="000000"/>
          <w:sz w:val="22"/>
          <w:szCs w:val="22"/>
          <w:u w:color="000000"/>
          <w:rtl w:val="0"/>
          <w:lang w:val="es-ES_tradnl"/>
          <w14:textFill>
            <w14:solidFill>
              <w14:srgbClr w14:val="000000"/>
            </w14:solidFill>
          </w14:textFill>
        </w:rPr>
        <w:tab/>
        <w:t>No voy a entrar en detalles respecto a JavaScript ni sus objetos porque no escrib</w:t>
      </w:r>
      <w:r>
        <w:rPr>
          <w:rStyle w:val="Ninguno"/>
          <w:outline w:val="0"/>
          <w:color w:val="000000"/>
          <w:sz w:val="22"/>
          <w:szCs w:val="22"/>
          <w:u w:color="000000"/>
          <w:rtl w:val="0"/>
          <w:lang w:val="es-ES_tradnl"/>
          <w14:textFill>
            <w14:solidFill>
              <w14:srgbClr w14:val="000000"/>
            </w14:solidFill>
          </w14:textFill>
        </w:rPr>
        <w:t xml:space="preserve">í </w:t>
      </w:r>
      <w:r>
        <w:rPr>
          <w:rStyle w:val="Ninguno"/>
          <w:outline w:val="0"/>
          <w:color w:val="000000"/>
          <w:sz w:val="22"/>
          <w:szCs w:val="22"/>
          <w:u w:color="000000"/>
          <w:rtl w:val="0"/>
          <w:lang w:val="es-ES_tradnl"/>
          <w14:textFill>
            <w14:solidFill>
              <w14:srgbClr w14:val="000000"/>
            </w14:solidFill>
          </w14:textFill>
        </w:rPr>
        <w:t xml:space="preserve">nada en JavaScript para este proyecto, y </w:t>
      </w:r>
      <w:r>
        <w:rPr>
          <w:rStyle w:val="Ninguno"/>
          <w:outline w:val="0"/>
          <w:color w:val="000000"/>
          <w:sz w:val="22"/>
          <w:szCs w:val="22"/>
          <w:u w:color="000000"/>
          <w:rtl w:val="0"/>
          <w:lang w:val="es-ES_tradnl"/>
          <w14:textFill>
            <w14:solidFill>
              <w14:srgbClr w14:val="000000"/>
            </w14:solidFill>
          </w14:textFill>
        </w:rPr>
        <w:t>no</w:t>
      </w:r>
      <w:r>
        <w:rPr>
          <w:rStyle w:val="Ninguno"/>
          <w:outline w:val="0"/>
          <w:color w:val="000000"/>
          <w:sz w:val="22"/>
          <w:szCs w:val="22"/>
          <w:u w:color="000000"/>
          <w:rtl w:val="0"/>
          <w:lang w:val="es-ES_tradnl"/>
          <w14:textFill>
            <w14:solidFill>
              <w14:srgbClr w14:val="000000"/>
            </w14:solidFill>
          </w14:textFill>
        </w:rPr>
        <w:t xml:space="preserve"> soy experto en ese lenguaje. </w:t>
      </w:r>
    </w:p>
  </w:footnote>
  <w:footnote w:id="6">
    <w:p>
      <w:pPr>
        <w:pStyle w:val="footnote text"/>
        <w:jc w:val="both"/>
      </w:pPr>
      <w:r>
        <w:rPr>
          <w:rStyle w:val="Ninguno"/>
          <w:rFonts w:ascii="Courier New" w:cs="Courier New" w:hAnsi="Courier New" w:eastAsia="Courier New"/>
          <w:outline w:val="0"/>
          <w:color w:val="000000"/>
          <w:u w:color="000000"/>
          <w:vertAlign w:val="superscript"/>
          <w:lang w:val="es-ES_tradnl"/>
          <w14:textFill>
            <w14:solidFill>
              <w14:srgbClr w14:val="000000"/>
            </w14:solidFill>
          </w14:textFill>
        </w:rPr>
        <w:footnoteRef/>
      </w:r>
      <w:r>
        <w:rPr>
          <w:rStyle w:val="Ninguno"/>
          <w:sz w:val="22"/>
          <w:szCs w:val="22"/>
          <w:rtl w:val="0"/>
          <w:lang w:val="es-ES_tradnl"/>
        </w:rPr>
        <w:tab/>
        <w:t>A lo largo de este trabajo, voy a diferenciar el texto escrito por m</w:t>
      </w:r>
      <w:r>
        <w:rPr>
          <w:rStyle w:val="Ninguno"/>
          <w:sz w:val="22"/>
          <w:szCs w:val="22"/>
          <w:rtl w:val="0"/>
          <w:lang w:val="es-ES_tradnl"/>
        </w:rPr>
        <w:t>á</w:t>
      </w:r>
      <w:r>
        <w:rPr>
          <w:rStyle w:val="Ninguno"/>
          <w:sz w:val="22"/>
          <w:szCs w:val="22"/>
          <w:rtl w:val="0"/>
          <w:lang w:val="es-ES_tradnl"/>
        </w:rPr>
        <w:t>quinas usando una tipograf</w:t>
      </w:r>
      <w:r>
        <w:rPr>
          <w:rStyle w:val="Ninguno"/>
          <w:sz w:val="22"/>
          <w:szCs w:val="22"/>
          <w:rtl w:val="0"/>
          <w:lang w:val="es-ES_tradnl"/>
        </w:rPr>
        <w:t>í</w:t>
      </w:r>
      <w:r>
        <w:rPr>
          <w:rStyle w:val="Ninguno"/>
          <w:sz w:val="22"/>
          <w:szCs w:val="22"/>
          <w:rtl w:val="0"/>
          <w:lang w:val="es-ES_tradnl"/>
        </w:rPr>
        <w:t xml:space="preserve">a monoespaciada como </w:t>
      </w:r>
      <w:r>
        <w:rPr>
          <w:rStyle w:val="Ninguno"/>
          <w:sz w:val="22"/>
          <w:szCs w:val="22"/>
          <w:rtl w:val="0"/>
          <w:lang w:val="es-ES_tradnl"/>
        </w:rPr>
        <w:t>é</w:t>
      </w:r>
      <w:r>
        <w:rPr>
          <w:rStyle w:val="Ninguno"/>
          <w:sz w:val="22"/>
          <w:szCs w:val="22"/>
          <w:rtl w:val="0"/>
          <w:lang w:val="es-ES_tradnl"/>
        </w:rPr>
        <w:t>sta.</w:t>
      </w:r>
    </w:p>
  </w:footnote>
  <w:footnote w:id="7">
    <w:p>
      <w:pPr>
        <w:pStyle w:val="footnote text"/>
        <w:jc w:val="both"/>
        <w:rPr>
          <w:lang w:val="es-ES_tradnl"/>
        </w:rPr>
      </w:pPr>
      <w:r>
        <w:rPr>
          <w:rStyle w:val="Ninguno"/>
          <w:outline w:val="0"/>
          <w:color w:val="000000"/>
          <w:u w:color="000000"/>
          <w:vertAlign w:val="superscript"/>
          <w:lang w:val="es-ES_tradnl"/>
          <w14:textFill>
            <w14:solidFill>
              <w14:srgbClr w14:val="000000"/>
            </w14:solidFill>
          </w14:textFill>
        </w:rPr>
        <w:footnoteRef/>
      </w:r>
      <w:r>
        <w:rPr>
          <w:rStyle w:val="Ninguno"/>
          <w:sz w:val="22"/>
          <w:szCs w:val="22"/>
          <w:rtl w:val="0"/>
          <w:lang w:val="es-ES_tradnl"/>
        </w:rPr>
        <w:tab/>
        <w:t>Estos datos ser</w:t>
      </w:r>
      <w:r>
        <w:rPr>
          <w:rStyle w:val="Ninguno"/>
          <w:sz w:val="22"/>
          <w:szCs w:val="22"/>
          <w:rtl w:val="0"/>
          <w:lang w:val="es-ES_tradnl"/>
        </w:rPr>
        <w:t>í</w:t>
      </w:r>
      <w:r>
        <w:rPr>
          <w:rStyle w:val="Ninguno"/>
          <w:sz w:val="22"/>
          <w:szCs w:val="22"/>
          <w:rtl w:val="0"/>
          <w:lang w:val="es-ES_tradnl"/>
        </w:rPr>
        <w:t>an valiosos para ver tendencias estil</w:t>
      </w:r>
      <w:r>
        <w:rPr>
          <w:rStyle w:val="Ninguno"/>
          <w:sz w:val="22"/>
          <w:szCs w:val="22"/>
          <w:rtl w:val="0"/>
          <w:lang w:val="es-ES_tradnl"/>
        </w:rPr>
        <w:t>í</w:t>
      </w:r>
      <w:r>
        <w:rPr>
          <w:rStyle w:val="Ninguno"/>
          <w:sz w:val="22"/>
          <w:szCs w:val="22"/>
          <w:rtl w:val="0"/>
          <w:lang w:val="es-ES_tradnl"/>
        </w:rPr>
        <w:t>sticas que no dependen de la elecci</w:t>
      </w:r>
      <w:r>
        <w:rPr>
          <w:rStyle w:val="Ninguno"/>
          <w:sz w:val="22"/>
          <w:szCs w:val="22"/>
          <w:rtl w:val="0"/>
          <w:lang w:val="es-ES_tradnl"/>
        </w:rPr>
        <w:t>ó</w:t>
      </w:r>
      <w:r>
        <w:rPr>
          <w:rStyle w:val="Ninguno"/>
          <w:sz w:val="22"/>
          <w:szCs w:val="22"/>
          <w:rtl w:val="0"/>
          <w:lang w:val="es-ES_tradnl"/>
        </w:rPr>
        <w:t>n de palabras. Entre m</w:t>
      </w:r>
      <w:r>
        <w:rPr>
          <w:rStyle w:val="Ninguno"/>
          <w:sz w:val="22"/>
          <w:szCs w:val="22"/>
          <w:rtl w:val="0"/>
          <w:lang w:val="es-ES_tradnl"/>
        </w:rPr>
        <w:t>á</w:t>
      </w:r>
      <w:r>
        <w:rPr>
          <w:rStyle w:val="Ninguno"/>
          <w:sz w:val="22"/>
          <w:szCs w:val="22"/>
          <w:rtl w:val="0"/>
          <w:lang w:val="es-ES_tradnl"/>
        </w:rPr>
        <w:t>s datos, m</w:t>
      </w:r>
      <w:r>
        <w:rPr>
          <w:rStyle w:val="Ninguno"/>
          <w:sz w:val="22"/>
          <w:szCs w:val="22"/>
          <w:rtl w:val="0"/>
          <w:lang w:val="es-ES_tradnl"/>
        </w:rPr>
        <w:t>á</w:t>
      </w:r>
      <w:r>
        <w:rPr>
          <w:rStyle w:val="Ninguno"/>
          <w:sz w:val="22"/>
          <w:szCs w:val="22"/>
          <w:rtl w:val="0"/>
          <w:lang w:val="es-ES_tradnl"/>
        </w:rPr>
        <w:t>s acertados son los resultados; se podr</w:t>
      </w:r>
      <w:r>
        <w:rPr>
          <w:rStyle w:val="Ninguno"/>
          <w:sz w:val="22"/>
          <w:szCs w:val="22"/>
          <w:rtl w:val="0"/>
          <w:lang w:val="es-ES_tradnl"/>
        </w:rPr>
        <w:t>í</w:t>
      </w:r>
      <w:r>
        <w:rPr>
          <w:rStyle w:val="Ninguno"/>
          <w:sz w:val="22"/>
          <w:szCs w:val="22"/>
          <w:rtl w:val="0"/>
          <w:lang w:val="es-ES_tradnl"/>
        </w:rPr>
        <w:t>an haber sumado las longitudes de las oraciones, de los p</w:t>
      </w:r>
      <w:r>
        <w:rPr>
          <w:rStyle w:val="Ninguno"/>
          <w:sz w:val="22"/>
          <w:szCs w:val="22"/>
          <w:rtl w:val="0"/>
          <w:lang w:val="es-ES_tradnl"/>
        </w:rPr>
        <w:t>á</w:t>
      </w:r>
      <w:r>
        <w:rPr>
          <w:rStyle w:val="Ninguno"/>
          <w:sz w:val="22"/>
          <w:szCs w:val="22"/>
          <w:rtl w:val="0"/>
          <w:lang w:val="es-ES_tradnl"/>
        </w:rPr>
        <w:t>rrafos y las frecuencias de signos de puntuaci</w:t>
      </w:r>
      <w:r>
        <w:rPr>
          <w:rStyle w:val="Ninguno"/>
          <w:sz w:val="22"/>
          <w:szCs w:val="22"/>
          <w:rtl w:val="0"/>
          <w:lang w:val="es-ES_tradnl"/>
        </w:rPr>
        <w:t>ó</w:t>
      </w:r>
      <w:r>
        <w:rPr>
          <w:rStyle w:val="Ninguno"/>
          <w:sz w:val="22"/>
          <w:szCs w:val="22"/>
          <w:rtl w:val="0"/>
          <w:lang w:val="es-ES_tradnl"/>
        </w:rPr>
        <w:t>n a los datos que proces</w:t>
      </w:r>
      <w:r>
        <w:rPr>
          <w:rStyle w:val="Ninguno"/>
          <w:sz w:val="22"/>
          <w:szCs w:val="22"/>
          <w:rtl w:val="0"/>
          <w:lang w:val="es-ES_tradnl"/>
        </w:rPr>
        <w:t xml:space="preserve">é </w:t>
      </w:r>
      <w:r>
        <w:rPr>
          <w:rStyle w:val="Ninguno"/>
          <w:sz w:val="22"/>
          <w:szCs w:val="22"/>
          <w:rtl w:val="0"/>
          <w:lang w:val="es-ES_tradnl"/>
        </w:rPr>
        <w:t>para as</w:t>
      </w:r>
      <w:r>
        <w:rPr>
          <w:rStyle w:val="Ninguno"/>
          <w:sz w:val="22"/>
          <w:szCs w:val="22"/>
          <w:rtl w:val="0"/>
          <w:lang w:val="es-ES_tradnl"/>
        </w:rPr>
        <w:t xml:space="preserve">í </w:t>
      </w:r>
      <w:r>
        <w:rPr>
          <w:rStyle w:val="Ninguno"/>
          <w:sz w:val="22"/>
          <w:szCs w:val="22"/>
          <w:rtl w:val="0"/>
          <w:lang w:val="es-ES_tradnl"/>
        </w:rPr>
        <w:t>tener un conjunto de datos m</w:t>
      </w:r>
      <w:r>
        <w:rPr>
          <w:rStyle w:val="Ninguno"/>
          <w:sz w:val="22"/>
          <w:szCs w:val="22"/>
          <w:rtl w:val="0"/>
          <w:lang w:val="es-ES_tradnl"/>
        </w:rPr>
        <w:t>á</w:t>
      </w:r>
      <w:r>
        <w:rPr>
          <w:rStyle w:val="Ninguno"/>
          <w:sz w:val="22"/>
          <w:szCs w:val="22"/>
          <w:rtl w:val="0"/>
          <w:lang w:val="es-ES_tradnl"/>
        </w:rPr>
        <w:t>s rico.</w:t>
      </w:r>
    </w:p>
    <w:p>
      <w:pPr>
        <w:pStyle w:val="footnote text"/>
        <w:jc w:val="both"/>
      </w:pPr>
      <w:r>
        <w:rPr>
          <w:rStyle w:val="Ninguno"/>
          <w:sz w:val="22"/>
          <w:szCs w:val="22"/>
          <w:rtl w:val="0"/>
          <w:lang w:val="es-ES_tradnl"/>
        </w:rPr>
        <w:tab/>
        <w:tab/>
        <w:t>Adem</w:t>
      </w:r>
      <w:r>
        <w:rPr>
          <w:rStyle w:val="Ninguno"/>
          <w:sz w:val="22"/>
          <w:szCs w:val="22"/>
          <w:rtl w:val="0"/>
          <w:lang w:val="es-ES_tradnl"/>
        </w:rPr>
        <w:t>á</w:t>
      </w:r>
      <w:r>
        <w:rPr>
          <w:rStyle w:val="Ninguno"/>
          <w:sz w:val="22"/>
          <w:szCs w:val="22"/>
          <w:rtl w:val="0"/>
          <w:lang w:val="es-ES_tradnl"/>
        </w:rPr>
        <w:t>s de esto, podr</w:t>
      </w:r>
      <w:r>
        <w:rPr>
          <w:rStyle w:val="Ninguno"/>
          <w:sz w:val="22"/>
          <w:szCs w:val="22"/>
          <w:rtl w:val="0"/>
          <w:lang w:val="es-ES_tradnl"/>
        </w:rPr>
        <w:t>í</w:t>
      </w:r>
      <w:r>
        <w:rPr>
          <w:rStyle w:val="Ninguno"/>
          <w:sz w:val="22"/>
          <w:szCs w:val="22"/>
          <w:rtl w:val="0"/>
          <w:lang w:val="es-ES_tradnl"/>
        </w:rPr>
        <w:t>an haber sido valiosos para ver tendencias diferentes a las que yo med</w:t>
      </w:r>
      <w:r>
        <w:rPr>
          <w:rStyle w:val="Ninguno"/>
          <w:sz w:val="22"/>
          <w:szCs w:val="22"/>
          <w:rtl w:val="0"/>
          <w:lang w:val="es-ES_tradnl"/>
        </w:rPr>
        <w:t>í</w:t>
      </w:r>
      <w:r>
        <w:rPr>
          <w:rStyle w:val="Ninguno"/>
          <w:sz w:val="22"/>
          <w:szCs w:val="22"/>
          <w:rtl w:val="0"/>
          <w:lang w:val="es-ES_tradnl"/>
        </w:rPr>
        <w:t>. S</w:t>
      </w:r>
      <w:r>
        <w:rPr>
          <w:rStyle w:val="Ninguno"/>
          <w:sz w:val="22"/>
          <w:szCs w:val="22"/>
          <w:rtl w:val="0"/>
          <w:lang w:val="es-ES_tradnl"/>
        </w:rPr>
        <w:t>ó</w:t>
      </w:r>
      <w:r>
        <w:rPr>
          <w:rStyle w:val="Ninguno"/>
          <w:sz w:val="22"/>
          <w:szCs w:val="22"/>
          <w:rtl w:val="0"/>
          <w:lang w:val="es-ES_tradnl"/>
        </w:rPr>
        <w:t>lo por poner un ejemplo, si pudi</w:t>
      </w:r>
      <w:r>
        <w:rPr>
          <w:rStyle w:val="Ninguno"/>
          <w:sz w:val="22"/>
          <w:szCs w:val="22"/>
          <w:rtl w:val="0"/>
          <w:lang w:val="es-ES_tradnl"/>
        </w:rPr>
        <w:t>é</w:t>
      </w:r>
      <w:r>
        <w:rPr>
          <w:rStyle w:val="Ninguno"/>
          <w:sz w:val="22"/>
          <w:szCs w:val="22"/>
          <w:rtl w:val="0"/>
          <w:lang w:val="es-ES_tradnl"/>
        </w:rPr>
        <w:t>ramos medir la cantidad de texto citado en los trabajos de titulaci</w:t>
      </w:r>
      <w:r>
        <w:rPr>
          <w:rStyle w:val="Ninguno"/>
          <w:sz w:val="22"/>
          <w:szCs w:val="22"/>
          <w:rtl w:val="0"/>
          <w:lang w:val="es-ES_tradnl"/>
        </w:rPr>
        <w:t>ó</w:t>
      </w:r>
      <w:r>
        <w:rPr>
          <w:rStyle w:val="Ninguno"/>
          <w:sz w:val="22"/>
          <w:szCs w:val="22"/>
          <w:rtl w:val="0"/>
          <w:lang w:val="es-ES_tradnl"/>
        </w:rPr>
        <w:t>n a trav</w:t>
      </w:r>
      <w:r>
        <w:rPr>
          <w:rStyle w:val="Ninguno"/>
          <w:sz w:val="22"/>
          <w:szCs w:val="22"/>
          <w:rtl w:val="0"/>
          <w:lang w:val="es-ES_tradnl"/>
        </w:rPr>
        <w:t>é</w:t>
      </w:r>
      <w:r>
        <w:rPr>
          <w:rStyle w:val="Ninguno"/>
          <w:sz w:val="22"/>
          <w:szCs w:val="22"/>
          <w:rtl w:val="0"/>
          <w:lang w:val="es-ES_tradnl"/>
        </w:rPr>
        <w:t>s de los a</w:t>
      </w:r>
      <w:r>
        <w:rPr>
          <w:rStyle w:val="Ninguno"/>
          <w:sz w:val="22"/>
          <w:szCs w:val="22"/>
          <w:rtl w:val="0"/>
          <w:lang w:val="es-ES_tradnl"/>
        </w:rPr>
        <w:t>ñ</w:t>
      </w:r>
      <w:r>
        <w:rPr>
          <w:rStyle w:val="Ninguno"/>
          <w:sz w:val="22"/>
          <w:szCs w:val="22"/>
          <w:rtl w:val="0"/>
          <w:lang w:val="es-ES_tradnl"/>
        </w:rPr>
        <w:t>os, podr</w:t>
      </w:r>
      <w:r>
        <w:rPr>
          <w:rStyle w:val="Ninguno"/>
          <w:sz w:val="22"/>
          <w:szCs w:val="22"/>
          <w:rtl w:val="0"/>
          <w:lang w:val="es-ES_tradnl"/>
        </w:rPr>
        <w:t>í</w:t>
      </w:r>
      <w:r>
        <w:rPr>
          <w:rStyle w:val="Ninguno"/>
          <w:sz w:val="22"/>
          <w:szCs w:val="22"/>
          <w:rtl w:val="0"/>
          <w:lang w:val="es-ES_tradnl"/>
        </w:rPr>
        <w:t>an emerger l</w:t>
      </w:r>
      <w:r>
        <w:rPr>
          <w:rStyle w:val="Ninguno"/>
          <w:sz w:val="22"/>
          <w:szCs w:val="22"/>
          <w:rtl w:val="0"/>
          <w:lang w:val="es-ES_tradnl"/>
        </w:rPr>
        <w:t>í</w:t>
      </w:r>
      <w:r>
        <w:rPr>
          <w:rStyle w:val="Ninguno"/>
          <w:sz w:val="22"/>
          <w:szCs w:val="22"/>
          <w:rtl w:val="0"/>
          <w:lang w:val="es-ES_tradnl"/>
        </w:rPr>
        <w:t>neas de investigaci</w:t>
      </w:r>
      <w:r>
        <w:rPr>
          <w:rStyle w:val="Ninguno"/>
          <w:sz w:val="22"/>
          <w:szCs w:val="22"/>
          <w:rtl w:val="0"/>
          <w:lang w:val="es-ES_tradnl"/>
        </w:rPr>
        <w:t>ó</w:t>
      </w:r>
      <w:r>
        <w:rPr>
          <w:rStyle w:val="Ninguno"/>
          <w:sz w:val="22"/>
          <w:szCs w:val="22"/>
          <w:rtl w:val="0"/>
          <w:lang w:val="es-ES_tradnl"/>
        </w:rPr>
        <w:t>n interesantes. Si aumentara la cantidad de texto citado podr</w:t>
      </w:r>
      <w:r>
        <w:rPr>
          <w:rStyle w:val="Ninguno"/>
          <w:sz w:val="22"/>
          <w:szCs w:val="22"/>
          <w:rtl w:val="0"/>
          <w:lang w:val="es-ES_tradnl"/>
        </w:rPr>
        <w:t>í</w:t>
      </w:r>
      <w:r>
        <w:rPr>
          <w:rStyle w:val="Ninguno"/>
          <w:sz w:val="22"/>
          <w:szCs w:val="22"/>
          <w:rtl w:val="0"/>
          <w:lang w:val="es-ES_tradnl"/>
        </w:rPr>
        <w:t>amos conjeturar que es por un aumento en el rigor de los trabajos. Si disminuyera podr</w:t>
      </w:r>
      <w:r>
        <w:rPr>
          <w:rStyle w:val="Ninguno"/>
          <w:sz w:val="22"/>
          <w:szCs w:val="22"/>
          <w:rtl w:val="0"/>
          <w:lang w:val="es-ES_tradnl"/>
        </w:rPr>
        <w:t>í</w:t>
      </w:r>
      <w:r>
        <w:rPr>
          <w:rStyle w:val="Ninguno"/>
          <w:sz w:val="22"/>
          <w:szCs w:val="22"/>
          <w:rtl w:val="0"/>
          <w:lang w:val="es-ES_tradnl"/>
        </w:rPr>
        <w:t>a ser por un aumento al valor que se le da a la voz de lx autorx. Otro ejemplo es que si no me hubiera deshecho de los signos de puntuaci</w:t>
      </w:r>
      <w:r>
        <w:rPr>
          <w:rStyle w:val="Ninguno"/>
          <w:sz w:val="22"/>
          <w:szCs w:val="22"/>
          <w:rtl w:val="0"/>
          <w:lang w:val="es-ES_tradnl"/>
        </w:rPr>
        <w:t>ó</w:t>
      </w:r>
      <w:r>
        <w:rPr>
          <w:rStyle w:val="Ninguno"/>
          <w:sz w:val="22"/>
          <w:szCs w:val="22"/>
          <w:rtl w:val="0"/>
          <w:lang w:val="es-ES_tradnl"/>
        </w:rPr>
        <w:t>n, podr</w:t>
      </w:r>
      <w:r>
        <w:rPr>
          <w:rStyle w:val="Ninguno"/>
          <w:sz w:val="22"/>
          <w:szCs w:val="22"/>
          <w:rtl w:val="0"/>
          <w:lang w:val="es-ES_tradnl"/>
        </w:rPr>
        <w:t>í</w:t>
      </w:r>
      <w:r>
        <w:rPr>
          <w:rStyle w:val="Ninguno"/>
          <w:sz w:val="22"/>
          <w:szCs w:val="22"/>
          <w:rtl w:val="0"/>
          <w:lang w:val="es-ES_tradnl"/>
        </w:rPr>
        <w:t>a haber tenido la longitud de las oraciones como dato adicional, adem</w:t>
      </w:r>
      <w:r>
        <w:rPr>
          <w:rStyle w:val="Ninguno"/>
          <w:sz w:val="22"/>
          <w:szCs w:val="22"/>
          <w:rtl w:val="0"/>
          <w:lang w:val="es-ES_tradnl"/>
        </w:rPr>
        <w:t>á</w:t>
      </w:r>
      <w:r>
        <w:rPr>
          <w:rStyle w:val="Ninguno"/>
          <w:sz w:val="22"/>
          <w:szCs w:val="22"/>
          <w:rtl w:val="0"/>
          <w:lang w:val="es-ES_tradnl"/>
        </w:rPr>
        <w:t>s de la frecuencia de cada signo. Entre m</w:t>
      </w:r>
      <w:r>
        <w:rPr>
          <w:rStyle w:val="Ninguno"/>
          <w:sz w:val="22"/>
          <w:szCs w:val="22"/>
          <w:rtl w:val="0"/>
          <w:lang w:val="es-ES_tradnl"/>
        </w:rPr>
        <w:t>á</w:t>
      </w:r>
      <w:r>
        <w:rPr>
          <w:rStyle w:val="Ninguno"/>
          <w:sz w:val="22"/>
          <w:szCs w:val="22"/>
          <w:rtl w:val="0"/>
          <w:lang w:val="es-ES_tradnl"/>
        </w:rPr>
        <w:t>s datos hay, mayores son las posibilidades de investigaci</w:t>
      </w:r>
      <w:r>
        <w:rPr>
          <w:rStyle w:val="Ninguno"/>
          <w:sz w:val="22"/>
          <w:szCs w:val="22"/>
          <w:rtl w:val="0"/>
          <w:lang w:val="es-ES_tradnl"/>
        </w:rPr>
        <w:t>ó</w:t>
      </w:r>
      <w:r>
        <w:rPr>
          <w:rStyle w:val="Ninguno"/>
          <w:sz w:val="22"/>
          <w:szCs w:val="22"/>
          <w:rtl w:val="0"/>
          <w:lang w:val="es-ES_tradnl"/>
        </w:rPr>
        <w:t>n y de interpretaci</w:t>
      </w:r>
      <w:r>
        <w:rPr>
          <w:rStyle w:val="Ninguno"/>
          <w:sz w:val="22"/>
          <w:szCs w:val="22"/>
          <w:rtl w:val="0"/>
          <w:lang w:val="es-ES_tradnl"/>
        </w:rPr>
        <w:t>ó</w:t>
      </w:r>
      <w:r>
        <w:rPr>
          <w:rStyle w:val="Ninguno"/>
          <w:sz w:val="22"/>
          <w:szCs w:val="22"/>
          <w:rtl w:val="0"/>
          <w:lang w:val="es-ES_tradnl"/>
        </w:rPr>
        <w:t>n.</w:t>
      </w:r>
    </w:p>
  </w:footnote>
  <w:footnote w:id="8">
    <w:p>
      <w:pPr>
        <w:pStyle w:val="footnote text"/>
        <w:jc w:val="both"/>
      </w:pPr>
      <w:r>
        <w:rPr>
          <w:rStyle w:val="Ninguno"/>
          <w:outline w:val="0"/>
          <w:color w:val="000000"/>
          <w:u w:color="000000"/>
          <w:vertAlign w:val="superscript"/>
          <w:lang w:val="es-ES_tradnl"/>
          <w14:textFill>
            <w14:solidFill>
              <w14:srgbClr w14:val="000000"/>
            </w14:solidFill>
          </w14:textFill>
        </w:rPr>
        <w:footnoteRef/>
      </w:r>
      <w:r>
        <w:rPr>
          <w:rStyle w:val="Ninguno"/>
          <w:outline w:val="0"/>
          <w:color w:val="000000"/>
          <w:sz w:val="22"/>
          <w:szCs w:val="22"/>
          <w:u w:color="000000"/>
          <w:rtl w:val="0"/>
          <w:lang w:val="es-ES_tradnl"/>
          <w14:textFill>
            <w14:solidFill>
              <w14:srgbClr w14:val="000000"/>
            </w14:solidFill>
          </w14:textFill>
        </w:rPr>
        <w:tab/>
        <w:t>No es que los signos de puntuaci</w:t>
      </w:r>
      <w:r>
        <w:rPr>
          <w:rStyle w:val="Ninguno"/>
          <w:outline w:val="0"/>
          <w:color w:val="000000"/>
          <w:sz w:val="22"/>
          <w:szCs w:val="22"/>
          <w:u w:color="000000"/>
          <w:rtl w:val="0"/>
          <w:lang w:val="es-ES_tradnl"/>
          <w14:textFill>
            <w14:solidFill>
              <w14:srgbClr w14:val="000000"/>
            </w14:solidFill>
          </w14:textFill>
        </w:rPr>
        <w:t>ó</w:t>
      </w:r>
      <w:r>
        <w:rPr>
          <w:rStyle w:val="Ninguno"/>
          <w:outline w:val="0"/>
          <w:color w:val="000000"/>
          <w:sz w:val="22"/>
          <w:szCs w:val="22"/>
          <w:u w:color="000000"/>
          <w:rtl w:val="0"/>
          <w:lang w:val="es-ES_tradnl"/>
          <w14:textFill>
            <w14:solidFill>
              <w14:srgbClr w14:val="000000"/>
            </w14:solidFill>
          </w14:textFill>
        </w:rPr>
        <w:t>n sean imposibles de preservar cuando se pasa un PDF a texto simple, es que los trabajos de titulaci</w:t>
      </w:r>
      <w:r>
        <w:rPr>
          <w:rStyle w:val="Ninguno"/>
          <w:outline w:val="0"/>
          <w:color w:val="000000"/>
          <w:sz w:val="22"/>
          <w:szCs w:val="22"/>
          <w:u w:color="000000"/>
          <w:rtl w:val="0"/>
          <w:lang w:val="es-ES_tradnl"/>
          <w14:textFill>
            <w14:solidFill>
              <w14:srgbClr w14:val="000000"/>
            </w14:solidFill>
          </w14:textFill>
        </w:rPr>
        <w:t>ó</w:t>
      </w:r>
      <w:r>
        <w:rPr>
          <w:rStyle w:val="Ninguno"/>
          <w:outline w:val="0"/>
          <w:color w:val="000000"/>
          <w:sz w:val="22"/>
          <w:szCs w:val="22"/>
          <w:u w:color="000000"/>
          <w:rtl w:val="0"/>
          <w:lang w:val="es-ES_tradnl"/>
          <w14:textFill>
            <w14:solidFill>
              <w14:srgbClr w14:val="000000"/>
            </w14:solidFill>
          </w14:textFill>
        </w:rPr>
        <w:t>n suelen usar signos de puntuaci</w:t>
      </w:r>
      <w:r>
        <w:rPr>
          <w:rStyle w:val="Ninguno"/>
          <w:outline w:val="0"/>
          <w:color w:val="000000"/>
          <w:sz w:val="22"/>
          <w:szCs w:val="22"/>
          <w:u w:color="000000"/>
          <w:rtl w:val="0"/>
          <w:lang w:val="es-ES_tradnl"/>
          <w14:textFill>
            <w14:solidFill>
              <w14:srgbClr w14:val="000000"/>
            </w14:solidFill>
          </w14:textFill>
        </w:rPr>
        <w:t>ó</w:t>
      </w:r>
      <w:r>
        <w:rPr>
          <w:rStyle w:val="Ninguno"/>
          <w:outline w:val="0"/>
          <w:color w:val="000000"/>
          <w:sz w:val="22"/>
          <w:szCs w:val="22"/>
          <w:u w:color="000000"/>
          <w:rtl w:val="0"/>
          <w:lang w:val="es-ES_tradnl"/>
          <w14:textFill>
            <w14:solidFill>
              <w14:srgbClr w14:val="000000"/>
            </w14:solidFill>
          </w14:textFill>
        </w:rPr>
        <w:t>n para comunicar informaci</w:t>
      </w:r>
      <w:r>
        <w:rPr>
          <w:rStyle w:val="Ninguno"/>
          <w:outline w:val="0"/>
          <w:color w:val="000000"/>
          <w:sz w:val="22"/>
          <w:szCs w:val="22"/>
          <w:u w:color="000000"/>
          <w:rtl w:val="0"/>
          <w:lang w:val="es-ES_tradnl"/>
          <w14:textFill>
            <w14:solidFill>
              <w14:srgbClr w14:val="000000"/>
            </w14:solidFill>
          </w14:textFill>
        </w:rPr>
        <w:t>ó</w:t>
      </w:r>
      <w:r>
        <w:rPr>
          <w:rStyle w:val="Ninguno"/>
          <w:outline w:val="0"/>
          <w:color w:val="000000"/>
          <w:sz w:val="22"/>
          <w:szCs w:val="22"/>
          <w:u w:color="000000"/>
          <w:rtl w:val="0"/>
          <w:lang w:val="es-ES_tradnl"/>
          <w14:textFill>
            <w14:solidFill>
              <w14:srgbClr w14:val="000000"/>
            </w14:solidFill>
          </w14:textFill>
        </w:rPr>
        <w:t>n que no es la puntuaci</w:t>
      </w:r>
      <w:r>
        <w:rPr>
          <w:rStyle w:val="Ninguno"/>
          <w:outline w:val="0"/>
          <w:color w:val="000000"/>
          <w:sz w:val="22"/>
          <w:szCs w:val="22"/>
          <w:u w:color="000000"/>
          <w:rtl w:val="0"/>
          <w:lang w:val="es-ES_tradnl"/>
          <w14:textFill>
            <w14:solidFill>
              <w14:srgbClr w14:val="000000"/>
            </w14:solidFill>
          </w14:textFill>
        </w:rPr>
        <w:t>ó</w:t>
      </w:r>
      <w:r>
        <w:rPr>
          <w:rStyle w:val="Ninguno"/>
          <w:outline w:val="0"/>
          <w:color w:val="000000"/>
          <w:sz w:val="22"/>
          <w:szCs w:val="22"/>
          <w:u w:color="000000"/>
          <w:rtl w:val="0"/>
          <w:lang w:val="es-ES_tradnl"/>
          <w14:textFill>
            <w14:solidFill>
              <w14:srgbClr w14:val="000000"/>
            </w14:solidFill>
          </w14:textFill>
        </w:rPr>
        <w:t xml:space="preserve">n de un texto. Por ejemplo, usar puntos en el </w:t>
      </w:r>
      <w:r>
        <w:rPr>
          <w:rStyle w:val="Ninguno"/>
          <w:outline w:val="0"/>
          <w:color w:val="000000"/>
          <w:sz w:val="22"/>
          <w:szCs w:val="22"/>
          <w:u w:color="000000"/>
          <w:rtl w:val="0"/>
          <w:lang w:val="es-ES_tradnl"/>
          <w14:textFill>
            <w14:solidFill>
              <w14:srgbClr w14:val="000000"/>
            </w14:solidFill>
          </w14:textFill>
        </w:rPr>
        <w:t>í</w:t>
      </w:r>
      <w:r>
        <w:rPr>
          <w:rStyle w:val="Ninguno"/>
          <w:outline w:val="0"/>
          <w:color w:val="000000"/>
          <w:sz w:val="22"/>
          <w:szCs w:val="22"/>
          <w:u w:color="000000"/>
          <w:rtl w:val="0"/>
          <w:lang w:val="es-ES_tradnl"/>
          <w14:textFill>
            <w14:solidFill>
              <w14:srgbClr w14:val="000000"/>
            </w14:solidFill>
          </w14:textFill>
        </w:rPr>
        <w:t>ndice entre el nombre del cap</w:t>
      </w:r>
      <w:r>
        <w:rPr>
          <w:rStyle w:val="Ninguno"/>
          <w:outline w:val="0"/>
          <w:color w:val="000000"/>
          <w:sz w:val="22"/>
          <w:szCs w:val="22"/>
          <w:u w:color="000000"/>
          <w:rtl w:val="0"/>
          <w:lang w:val="es-ES_tradnl"/>
          <w14:textFill>
            <w14:solidFill>
              <w14:srgbClr w14:val="000000"/>
            </w14:solidFill>
          </w14:textFill>
        </w:rPr>
        <w:t>í</w:t>
      </w:r>
      <w:r>
        <w:rPr>
          <w:rStyle w:val="Ninguno"/>
          <w:outline w:val="0"/>
          <w:color w:val="000000"/>
          <w:sz w:val="22"/>
          <w:szCs w:val="22"/>
          <w:u w:color="000000"/>
          <w:rtl w:val="0"/>
          <w:lang w:val="es-ES_tradnl"/>
          <w14:textFill>
            <w14:solidFill>
              <w14:srgbClr w14:val="000000"/>
            </w14:solidFill>
          </w14:textFill>
        </w:rPr>
        <w:t>tulo o secci</w:t>
      </w:r>
      <w:r>
        <w:rPr>
          <w:rStyle w:val="Ninguno"/>
          <w:outline w:val="0"/>
          <w:color w:val="000000"/>
          <w:sz w:val="22"/>
          <w:szCs w:val="22"/>
          <w:u w:color="000000"/>
          <w:rtl w:val="0"/>
          <w:lang w:val="es-ES_tradnl"/>
          <w14:textFill>
            <w14:solidFill>
              <w14:srgbClr w14:val="000000"/>
            </w14:solidFill>
          </w14:textFill>
        </w:rPr>
        <w:t>ó</w:t>
      </w:r>
      <w:r>
        <w:rPr>
          <w:rStyle w:val="Ninguno"/>
          <w:outline w:val="0"/>
          <w:color w:val="000000"/>
          <w:sz w:val="22"/>
          <w:szCs w:val="22"/>
          <w:u w:color="000000"/>
          <w:rtl w:val="0"/>
          <w:lang w:val="es-ES_tradnl"/>
          <w14:textFill>
            <w14:solidFill>
              <w14:srgbClr w14:val="000000"/>
            </w14:solidFill>
          </w14:textFill>
        </w:rPr>
        <w:t>n y su n</w:t>
      </w:r>
      <w:r>
        <w:rPr>
          <w:rStyle w:val="Ninguno"/>
          <w:outline w:val="0"/>
          <w:color w:val="000000"/>
          <w:sz w:val="22"/>
          <w:szCs w:val="22"/>
          <w:u w:color="000000"/>
          <w:rtl w:val="0"/>
          <w:lang w:val="es-ES_tradnl"/>
          <w14:textFill>
            <w14:solidFill>
              <w14:srgbClr w14:val="000000"/>
            </w14:solidFill>
          </w14:textFill>
        </w:rPr>
        <w:t>ú</w:t>
      </w:r>
      <w:r>
        <w:rPr>
          <w:rStyle w:val="Ninguno"/>
          <w:outline w:val="0"/>
          <w:color w:val="000000"/>
          <w:sz w:val="22"/>
          <w:szCs w:val="22"/>
          <w:u w:color="000000"/>
          <w:rtl w:val="0"/>
          <w:lang w:val="es-ES_tradnl"/>
          <w14:textFill>
            <w14:solidFill>
              <w14:srgbClr w14:val="000000"/>
            </w14:solidFill>
          </w14:textFill>
        </w:rPr>
        <w:t>mero de p</w:t>
      </w:r>
      <w:r>
        <w:rPr>
          <w:rStyle w:val="Ninguno"/>
          <w:outline w:val="0"/>
          <w:color w:val="000000"/>
          <w:sz w:val="22"/>
          <w:szCs w:val="22"/>
          <w:u w:color="000000"/>
          <w:rtl w:val="0"/>
          <w:lang w:val="es-ES_tradnl"/>
          <w14:textFill>
            <w14:solidFill>
              <w14:srgbClr w14:val="000000"/>
            </w14:solidFill>
          </w14:textFill>
        </w:rPr>
        <w:t>á</w:t>
      </w:r>
      <w:r>
        <w:rPr>
          <w:rStyle w:val="Ninguno"/>
          <w:outline w:val="0"/>
          <w:color w:val="000000"/>
          <w:sz w:val="22"/>
          <w:szCs w:val="22"/>
          <w:u w:color="000000"/>
          <w:rtl w:val="0"/>
          <w:lang w:val="es-ES_tradnl"/>
          <w14:textFill>
            <w14:solidFill>
              <w14:srgbClr w14:val="000000"/>
            </w14:solidFill>
          </w14:textFill>
        </w:rPr>
        <w:t>gina, o usar muchos guiones o guiones bajos para dividir secciones (o notas al pie de p</w:t>
      </w:r>
      <w:r>
        <w:rPr>
          <w:rStyle w:val="Ninguno"/>
          <w:outline w:val="0"/>
          <w:color w:val="000000"/>
          <w:sz w:val="22"/>
          <w:szCs w:val="22"/>
          <w:u w:color="000000"/>
          <w:rtl w:val="0"/>
          <w:lang w:val="es-ES_tradnl"/>
          <w14:textFill>
            <w14:solidFill>
              <w14:srgbClr w14:val="000000"/>
            </w14:solidFill>
          </w14:textFill>
        </w:rPr>
        <w:t>á</w:t>
      </w:r>
      <w:r>
        <w:rPr>
          <w:rStyle w:val="Ninguno"/>
          <w:outline w:val="0"/>
          <w:color w:val="000000"/>
          <w:sz w:val="22"/>
          <w:szCs w:val="22"/>
          <w:u w:color="000000"/>
          <w:rtl w:val="0"/>
          <w:lang w:val="es-ES_tradnl"/>
          <w14:textFill>
            <w14:solidFill>
              <w14:srgbClr w14:val="000000"/>
            </w14:solidFill>
          </w14:textFill>
        </w:rPr>
        <w:t xml:space="preserve">gina del texto normal). </w:t>
      </w:r>
      <w:r>
        <w:rPr>
          <w:rStyle w:val="Ninguno"/>
          <w:outline w:val="0"/>
          <w:color w:val="000000"/>
          <w:sz w:val="22"/>
          <w:szCs w:val="22"/>
          <w:u w:color="000000"/>
          <w:rtl w:val="0"/>
          <w:lang w:val="es-ES_tradnl"/>
          <w14:textFill>
            <w14:solidFill>
              <w14:srgbClr w14:val="000000"/>
            </w14:solidFill>
          </w14:textFill>
        </w:rPr>
        <w:t>Alguien con m</w:t>
      </w:r>
      <w:r>
        <w:rPr>
          <w:rStyle w:val="Ninguno"/>
          <w:outline w:val="0"/>
          <w:color w:val="000000"/>
          <w:sz w:val="22"/>
          <w:szCs w:val="22"/>
          <w:u w:color="000000"/>
          <w:rtl w:val="0"/>
          <w:lang w:val="es-ES_tradnl"/>
          <w14:textFill>
            <w14:solidFill>
              <w14:srgbClr w14:val="000000"/>
            </w14:solidFill>
          </w14:textFill>
        </w:rPr>
        <w:t>á</w:t>
      </w:r>
      <w:r>
        <w:rPr>
          <w:rStyle w:val="Ninguno"/>
          <w:outline w:val="0"/>
          <w:color w:val="000000"/>
          <w:sz w:val="22"/>
          <w:szCs w:val="22"/>
          <w:u w:color="000000"/>
          <w:rtl w:val="0"/>
          <w:lang w:val="es-ES_tradnl"/>
          <w14:textFill>
            <w14:solidFill>
              <w14:srgbClr w14:val="000000"/>
            </w14:solidFill>
          </w14:textFill>
        </w:rPr>
        <w:t>s tiempo que yo podr</w:t>
      </w:r>
      <w:r>
        <w:rPr>
          <w:rStyle w:val="Ninguno"/>
          <w:outline w:val="0"/>
          <w:color w:val="000000"/>
          <w:sz w:val="22"/>
          <w:szCs w:val="22"/>
          <w:u w:color="000000"/>
          <w:rtl w:val="0"/>
          <w:lang w:val="es-ES_tradnl"/>
          <w14:textFill>
            <w14:solidFill>
              <w14:srgbClr w14:val="000000"/>
            </w14:solidFill>
          </w14:textFill>
        </w:rPr>
        <w:t xml:space="preserve">á </w:t>
      </w:r>
      <w:r>
        <w:rPr>
          <w:rStyle w:val="Ninguno"/>
          <w:outline w:val="0"/>
          <w:color w:val="000000"/>
          <w:sz w:val="22"/>
          <w:szCs w:val="22"/>
          <w:u w:color="000000"/>
          <w:rtl w:val="0"/>
          <w:lang w:val="es-ES_tradnl"/>
          <w14:textFill>
            <w14:solidFill>
              <w14:srgbClr w14:val="000000"/>
            </w14:solidFill>
          </w14:textFill>
        </w:rPr>
        <w:t>investigar los signos de puntuaci</w:t>
      </w:r>
      <w:r>
        <w:rPr>
          <w:rStyle w:val="Ninguno"/>
          <w:outline w:val="0"/>
          <w:color w:val="000000"/>
          <w:sz w:val="22"/>
          <w:szCs w:val="22"/>
          <w:u w:color="000000"/>
          <w:rtl w:val="0"/>
          <w:lang w:val="es-ES_tradnl"/>
          <w14:textFill>
            <w14:solidFill>
              <w14:srgbClr w14:val="000000"/>
            </w14:solidFill>
          </w14:textFill>
        </w:rPr>
        <w:t>ó</w:t>
      </w:r>
      <w:r>
        <w:rPr>
          <w:rStyle w:val="Ninguno"/>
          <w:outline w:val="0"/>
          <w:color w:val="000000"/>
          <w:sz w:val="22"/>
          <w:szCs w:val="22"/>
          <w:u w:color="000000"/>
          <w:rtl w:val="0"/>
          <w:lang w:val="es-ES_tradnl"/>
          <w14:textFill>
            <w14:solidFill>
              <w14:srgbClr w14:val="000000"/>
            </w14:solidFill>
          </w14:textFill>
        </w:rPr>
        <w:t>n en los trabajos de titulaci</w:t>
      </w:r>
      <w:r>
        <w:rPr>
          <w:rStyle w:val="Ninguno"/>
          <w:outline w:val="0"/>
          <w:color w:val="000000"/>
          <w:sz w:val="22"/>
          <w:szCs w:val="22"/>
          <w:u w:color="000000"/>
          <w:rtl w:val="0"/>
          <w:lang w:val="es-ES_tradnl"/>
          <w14:textFill>
            <w14:solidFill>
              <w14:srgbClr w14:val="000000"/>
            </w14:solidFill>
          </w14:textFill>
        </w:rPr>
        <w:t>ó</w:t>
      </w:r>
      <w:r>
        <w:rPr>
          <w:rStyle w:val="Ninguno"/>
          <w:outline w:val="0"/>
          <w:color w:val="000000"/>
          <w:sz w:val="22"/>
          <w:szCs w:val="22"/>
          <w:u w:color="000000"/>
          <w:rtl w:val="0"/>
          <w:lang w:val="es-ES_tradnl"/>
          <w14:textFill>
            <w14:solidFill>
              <w14:srgbClr w14:val="000000"/>
            </w14:solidFill>
          </w14:textFill>
        </w:rPr>
        <w:t>n de letras inglesas del 2006 al 2023.</w:t>
      </w:r>
      <w:del w:id="86" w:date="2024-10-14T17:15:00Z" w:author="Claudia Santos">
        <w:r>
          <w:rPr>
            <w:rStyle w:val="Ninguno"/>
            <w:outline w:val="0"/>
            <w:color w:val="000000"/>
            <w:sz w:val="22"/>
            <w:szCs w:val="22"/>
            <w:u w:color="000000"/>
            <w:rtl w:val="0"/>
            <w:lang w:val="es-ES_tradnl"/>
            <w14:textFill>
              <w14:solidFill>
                <w14:srgbClr w14:val="000000"/>
              </w14:solidFill>
            </w14:textFill>
          </w:rPr>
          <w:delText xml:space="preserve"> </w:delText>
        </w:r>
      </w:del>
    </w:p>
  </w:footnote>
  <w:footnote w:id="9">
    <w:p>
      <w:pPr>
        <w:pStyle w:val="footnote text"/>
        <w:jc w:val="both"/>
      </w:pPr>
      <w:r>
        <w:rPr>
          <w:rStyle w:val="Ninguno"/>
          <w:outline w:val="0"/>
          <w:color w:val="000000"/>
          <w:u w:color="000000"/>
          <w:vertAlign w:val="superscript"/>
          <w:lang w:val="es-ES_tradnl"/>
          <w14:textFill>
            <w14:solidFill>
              <w14:srgbClr w14:val="000000"/>
            </w14:solidFill>
          </w14:textFill>
        </w:rPr>
        <w:footnoteRef/>
      </w:r>
      <w:r>
        <w:rPr>
          <w:rStyle w:val="Ninguno"/>
          <w:outline w:val="0"/>
          <w:color w:val="000000"/>
          <w:sz w:val="22"/>
          <w:szCs w:val="22"/>
          <w:u w:color="000000"/>
          <w:rtl w:val="0"/>
          <w:lang w:val="es-ES_tradnl"/>
          <w14:textFill>
            <w14:solidFill>
              <w14:srgbClr w14:val="000000"/>
            </w14:solidFill>
          </w14:textFill>
        </w:rPr>
        <w:tab/>
        <w:t>Este documento ya no es un documento JSON, sino un documento RDS (R Data Serialization). Esto es un tipo de documento parecido a JSON en cuanto que es una manera de transportar objetos de R (as</w:t>
      </w:r>
      <w:r>
        <w:rPr>
          <w:rStyle w:val="Ninguno"/>
          <w:outline w:val="0"/>
          <w:color w:val="000000"/>
          <w:sz w:val="22"/>
          <w:szCs w:val="22"/>
          <w:u w:color="000000"/>
          <w:rtl w:val="0"/>
          <w:lang w:val="es-ES_tradnl"/>
          <w14:textFill>
            <w14:solidFill>
              <w14:srgbClr w14:val="000000"/>
            </w14:solidFill>
          </w14:textFill>
        </w:rPr>
        <w:t xml:space="preserve">í </w:t>
      </w:r>
      <w:r>
        <w:rPr>
          <w:rStyle w:val="Ninguno"/>
          <w:outline w:val="0"/>
          <w:color w:val="000000"/>
          <w:sz w:val="22"/>
          <w:szCs w:val="22"/>
          <w:u w:color="000000"/>
          <w:rtl w:val="0"/>
          <w:lang w:val="es-ES_tradnl"/>
          <w14:textFill>
            <w14:solidFill>
              <w14:srgbClr w14:val="000000"/>
            </w14:solidFill>
          </w14:textFill>
        </w:rPr>
        <w:t>como JSON es una manera de transportar objetos de JavaScript). Las diferencias son que estos documentos no son f</w:t>
      </w:r>
      <w:r>
        <w:rPr>
          <w:rStyle w:val="Ninguno"/>
          <w:outline w:val="0"/>
          <w:color w:val="000000"/>
          <w:sz w:val="22"/>
          <w:szCs w:val="22"/>
          <w:u w:color="000000"/>
          <w:rtl w:val="0"/>
          <w:lang w:val="es-ES_tradnl"/>
          <w14:textFill>
            <w14:solidFill>
              <w14:srgbClr w14:val="000000"/>
            </w14:solidFill>
          </w14:textFill>
        </w:rPr>
        <w:t>á</w:t>
      </w:r>
      <w:r>
        <w:rPr>
          <w:rStyle w:val="Ninguno"/>
          <w:outline w:val="0"/>
          <w:color w:val="000000"/>
          <w:sz w:val="22"/>
          <w:szCs w:val="22"/>
          <w:u w:color="000000"/>
          <w:rtl w:val="0"/>
          <w:lang w:val="es-ES_tradnl"/>
          <w14:textFill>
            <w14:solidFill>
              <w14:srgbClr w14:val="000000"/>
            </w14:solidFill>
          </w14:textFill>
        </w:rPr>
        <w:t>ciles de leer por personas (se tiene que usar R para leerlos) ni son f</w:t>
      </w:r>
      <w:r>
        <w:rPr>
          <w:rStyle w:val="Ninguno"/>
          <w:outline w:val="0"/>
          <w:color w:val="000000"/>
          <w:sz w:val="22"/>
          <w:szCs w:val="22"/>
          <w:u w:color="000000"/>
          <w:rtl w:val="0"/>
          <w:lang w:val="es-ES_tradnl"/>
          <w14:textFill>
            <w14:solidFill>
              <w14:srgbClr w14:val="000000"/>
            </w14:solidFill>
          </w14:textFill>
        </w:rPr>
        <w:t>á</w:t>
      </w:r>
      <w:r>
        <w:rPr>
          <w:rStyle w:val="Ninguno"/>
          <w:outline w:val="0"/>
          <w:color w:val="000000"/>
          <w:sz w:val="22"/>
          <w:szCs w:val="22"/>
          <w:u w:color="000000"/>
          <w:rtl w:val="0"/>
          <w:lang w:val="es-ES_tradnl"/>
          <w14:textFill>
            <w14:solidFill>
              <w14:srgbClr w14:val="000000"/>
            </w14:solidFill>
          </w14:textFill>
        </w:rPr>
        <w:t>ciles de leer con otros lenguajes de programaci</w:t>
      </w:r>
      <w:r>
        <w:rPr>
          <w:rStyle w:val="Ninguno"/>
          <w:outline w:val="0"/>
          <w:color w:val="000000"/>
          <w:sz w:val="22"/>
          <w:szCs w:val="22"/>
          <w:u w:color="000000"/>
          <w:rtl w:val="0"/>
          <w:lang w:val="es-ES_tradnl"/>
          <w14:textFill>
            <w14:solidFill>
              <w14:srgbClr w14:val="000000"/>
            </w14:solidFill>
          </w14:textFill>
        </w:rPr>
        <w:t>ó</w:t>
      </w:r>
      <w:r>
        <w:rPr>
          <w:rStyle w:val="Ninguno"/>
          <w:outline w:val="0"/>
          <w:color w:val="000000"/>
          <w:sz w:val="22"/>
          <w:szCs w:val="22"/>
          <w:u w:color="000000"/>
          <w:rtl w:val="0"/>
          <w:lang w:val="es-ES_tradnl"/>
          <w14:textFill>
            <w14:solidFill>
              <w14:srgbClr w14:val="000000"/>
            </w14:solidFill>
          </w14:textFill>
        </w:rPr>
        <w:t>n. Es decir, sirven para transportar objetos de R de un script a otro, que es justo lo que yo necesitaba.</w:t>
      </w:r>
    </w:p>
  </w:footnote>
  <w:footnote w:id="10">
    <w:p>
      <w:pPr>
        <w:pStyle w:val="footnote text"/>
        <w:jc w:val="both"/>
      </w:pPr>
      <w:r>
        <w:rPr>
          <w:rStyle w:val="Ninguno"/>
          <w:outline w:val="0"/>
          <w:color w:val="000000"/>
          <w:u w:color="000000"/>
          <w:vertAlign w:val="superscript"/>
          <w:lang w:val="es-ES_tradnl"/>
          <w14:textFill>
            <w14:solidFill>
              <w14:srgbClr w14:val="000000"/>
            </w14:solidFill>
          </w14:textFill>
        </w:rPr>
        <w:footnoteRef/>
      </w:r>
      <w:r>
        <w:rPr>
          <w:rStyle w:val="Ninguno"/>
          <w:sz w:val="22"/>
          <w:szCs w:val="22"/>
          <w:rtl w:val="0"/>
          <w:lang w:val="en-US"/>
        </w:rPr>
        <w:tab/>
        <w:t>Me imagino que esto se debe a que, en el reglamento de las opciones de titulaci</w:t>
      </w:r>
      <w:r>
        <w:rPr>
          <w:rStyle w:val="Ninguno"/>
          <w:sz w:val="22"/>
          <w:szCs w:val="22"/>
          <w:rtl w:val="0"/>
          <w:lang w:val="en-US"/>
        </w:rPr>
        <w:t>ó</w:t>
      </w:r>
      <w:r>
        <w:rPr>
          <w:rStyle w:val="Ninguno"/>
          <w:sz w:val="22"/>
          <w:szCs w:val="22"/>
          <w:rtl w:val="0"/>
          <w:lang w:val="en-US"/>
        </w:rPr>
        <w:t>n, las extensiones m</w:t>
      </w:r>
      <w:r>
        <w:rPr>
          <w:rStyle w:val="Ninguno"/>
          <w:sz w:val="22"/>
          <w:szCs w:val="22"/>
          <w:rtl w:val="0"/>
          <w:lang w:val="en-US"/>
        </w:rPr>
        <w:t>í</w:t>
      </w:r>
      <w:r>
        <w:rPr>
          <w:rStyle w:val="Ninguno"/>
          <w:sz w:val="22"/>
          <w:szCs w:val="22"/>
          <w:rtl w:val="0"/>
          <w:lang w:val="en-US"/>
        </w:rPr>
        <w:t>nima y m</w:t>
      </w:r>
      <w:r>
        <w:rPr>
          <w:rStyle w:val="Ninguno"/>
          <w:sz w:val="22"/>
          <w:szCs w:val="22"/>
          <w:rtl w:val="0"/>
          <w:lang w:val="en-US"/>
        </w:rPr>
        <w:t>á</w:t>
      </w:r>
      <w:r>
        <w:rPr>
          <w:rStyle w:val="Ninguno"/>
          <w:sz w:val="22"/>
          <w:szCs w:val="22"/>
          <w:rtl w:val="0"/>
          <w:lang w:val="en-US"/>
        </w:rPr>
        <w:t xml:space="preserve">xima </w:t>
      </w:r>
      <w:r>
        <w:rPr>
          <w:rStyle w:val="Ninguno"/>
          <w:sz w:val="22"/>
          <w:szCs w:val="22"/>
          <w:rtl w:val="0"/>
          <w:lang w:val="es-ES_tradnl"/>
        </w:rPr>
        <w:t>no se han modificado</w:t>
      </w:r>
      <w:r>
        <w:rPr>
          <w:rStyle w:val="Ninguno"/>
          <w:sz w:val="22"/>
          <w:szCs w:val="22"/>
          <w:rtl w:val="0"/>
          <w:lang w:val="en-US"/>
        </w:rPr>
        <w:t>. S</w:t>
      </w:r>
      <w:r>
        <w:rPr>
          <w:rStyle w:val="Ninguno"/>
          <w:sz w:val="22"/>
          <w:szCs w:val="22"/>
          <w:rtl w:val="0"/>
          <w:lang w:val="en-US"/>
        </w:rPr>
        <w:t xml:space="preserve">í </w:t>
      </w:r>
      <w:r>
        <w:rPr>
          <w:rStyle w:val="Ninguno"/>
          <w:sz w:val="22"/>
          <w:szCs w:val="22"/>
          <w:rtl w:val="0"/>
          <w:lang w:val="en-US"/>
        </w:rPr>
        <w:t>hay una muy ligera tendencia a que sean menos largos, pero es muy peque</w:t>
      </w:r>
      <w:r>
        <w:rPr>
          <w:rStyle w:val="Ninguno"/>
          <w:sz w:val="22"/>
          <w:szCs w:val="22"/>
          <w:rtl w:val="0"/>
          <w:lang w:val="en-US"/>
        </w:rPr>
        <w:t>ñ</w:t>
      </w:r>
      <w:r>
        <w:rPr>
          <w:rStyle w:val="Ninguno"/>
          <w:sz w:val="22"/>
          <w:szCs w:val="22"/>
          <w:rtl w:val="0"/>
          <w:lang w:val="en-US"/>
        </w:rPr>
        <w:t>a y no me siento con la seguridad de llegar a ninguna conclusi</w:t>
      </w:r>
      <w:r>
        <w:rPr>
          <w:rStyle w:val="Ninguno"/>
          <w:sz w:val="22"/>
          <w:szCs w:val="22"/>
          <w:rtl w:val="0"/>
          <w:lang w:val="en-US"/>
        </w:rPr>
        <w:t>ó</w:t>
      </w:r>
      <w:r>
        <w:rPr>
          <w:rStyle w:val="Ninguno"/>
          <w:sz w:val="22"/>
          <w:szCs w:val="22"/>
          <w:rtl w:val="0"/>
          <w:lang w:val="en-US"/>
        </w:rPr>
        <w:t>n.</w:t>
      </w:r>
    </w:p>
  </w:footnote>
  <w:footnote w:id="11">
    <w:p>
      <w:pPr>
        <w:pStyle w:val="footnote text"/>
        <w:jc w:val="both"/>
      </w:pPr>
      <w:r>
        <w:rPr>
          <w:rStyle w:val="Ninguno"/>
          <w:outline w:val="0"/>
          <w:color w:val="000000"/>
          <w:u w:color="000000"/>
          <w:vertAlign w:val="superscript"/>
          <w:lang w:val="es-ES_tradnl"/>
          <w14:textFill>
            <w14:solidFill>
              <w14:srgbClr w14:val="000000"/>
            </w14:solidFill>
          </w14:textFill>
        </w:rPr>
        <w:footnoteRef/>
      </w:r>
      <w:r>
        <w:rPr>
          <w:rStyle w:val="Ninguno"/>
          <w:outline w:val="0"/>
          <w:color w:val="000000"/>
          <w:sz w:val="22"/>
          <w:szCs w:val="22"/>
          <w:u w:color="000000"/>
          <w:rtl w:val="0"/>
          <w:lang w:val="es-ES_tradnl"/>
          <w14:textFill>
            <w14:solidFill>
              <w14:srgbClr w14:val="000000"/>
            </w14:solidFill>
          </w14:textFill>
        </w:rPr>
        <w:tab/>
        <w:t>Jos Hallebeek, en "La palabras funcionales del espa</w:t>
      </w:r>
      <w:r>
        <w:rPr>
          <w:rStyle w:val="Ninguno"/>
          <w:outline w:val="0"/>
          <w:color w:val="000000"/>
          <w:sz w:val="22"/>
          <w:szCs w:val="22"/>
          <w:u w:color="000000"/>
          <w:rtl w:val="0"/>
          <w:lang w:val="es-ES_tradnl"/>
          <w14:textFill>
            <w14:solidFill>
              <w14:srgbClr w14:val="000000"/>
            </w14:solidFill>
          </w14:textFill>
        </w:rPr>
        <w:t>ñ</w:t>
      </w:r>
      <w:r>
        <w:rPr>
          <w:rStyle w:val="Ninguno"/>
          <w:outline w:val="0"/>
          <w:color w:val="000000"/>
          <w:sz w:val="22"/>
          <w:szCs w:val="22"/>
          <w:u w:color="000000"/>
          <w:rtl w:val="0"/>
          <w:lang w:val="es-ES_tradnl"/>
          <w14:textFill>
            <w14:solidFill>
              <w14:srgbClr w14:val="000000"/>
            </w14:solidFill>
          </w14:textFill>
        </w:rPr>
        <w:t>ol", las llama palabras funcionales y palabras lexicales. A las primeras tambi</w:t>
      </w:r>
      <w:r>
        <w:rPr>
          <w:rStyle w:val="Ninguno"/>
          <w:outline w:val="0"/>
          <w:color w:val="000000"/>
          <w:sz w:val="22"/>
          <w:szCs w:val="22"/>
          <w:u w:color="000000"/>
          <w:rtl w:val="0"/>
          <w:lang w:val="es-ES_tradnl"/>
          <w14:textFill>
            <w14:solidFill>
              <w14:srgbClr w14:val="000000"/>
            </w14:solidFill>
          </w14:textFill>
        </w:rPr>
        <w:t>é</w:t>
      </w:r>
      <w:r>
        <w:rPr>
          <w:rStyle w:val="Ninguno"/>
          <w:outline w:val="0"/>
          <w:color w:val="000000"/>
          <w:sz w:val="22"/>
          <w:szCs w:val="22"/>
          <w:u w:color="000000"/>
          <w:rtl w:val="0"/>
          <w:lang w:val="es-ES_tradnl"/>
          <w14:textFill>
            <w14:solidFill>
              <w14:srgbClr w14:val="000000"/>
            </w14:solidFill>
          </w14:textFill>
        </w:rPr>
        <w:t>n se les llaman palabras gramaticales, palabras vac</w:t>
      </w:r>
      <w:r>
        <w:rPr>
          <w:rStyle w:val="Ninguno"/>
          <w:outline w:val="0"/>
          <w:color w:val="000000"/>
          <w:sz w:val="22"/>
          <w:szCs w:val="22"/>
          <w:u w:color="000000"/>
          <w:rtl w:val="0"/>
          <w:lang w:val="es-ES_tradnl"/>
          <w14:textFill>
            <w14:solidFill>
              <w14:srgbClr w14:val="000000"/>
            </w14:solidFill>
          </w14:textFill>
        </w:rPr>
        <w:t>í</w:t>
      </w:r>
      <w:r>
        <w:rPr>
          <w:rStyle w:val="Ninguno"/>
          <w:outline w:val="0"/>
          <w:color w:val="000000"/>
          <w:sz w:val="22"/>
          <w:szCs w:val="22"/>
          <w:u w:color="000000"/>
          <w:rtl w:val="0"/>
          <w:lang w:val="es-ES_tradnl"/>
          <w14:textFill>
            <w14:solidFill>
              <w14:srgbClr w14:val="000000"/>
            </w14:solidFill>
          </w14:textFill>
        </w:rPr>
        <w:t xml:space="preserve">as o </w:t>
      </w:r>
      <w:r>
        <w:rPr>
          <w:rStyle w:val="Ninguno"/>
          <w:i w:val="1"/>
          <w:iCs w:val="1"/>
          <w:outline w:val="0"/>
          <w:color w:val="000000"/>
          <w:sz w:val="22"/>
          <w:szCs w:val="22"/>
          <w:u w:color="000000"/>
          <w:rtl w:val="0"/>
          <w:lang w:val="es-ES_tradnl"/>
          <w14:textFill>
            <w14:solidFill>
              <w14:srgbClr w14:val="000000"/>
            </w14:solidFill>
          </w14:textFill>
        </w:rPr>
        <w:t>stopwords</w:t>
      </w:r>
      <w:r>
        <w:rPr>
          <w:rStyle w:val="Ninguno"/>
          <w:outline w:val="0"/>
          <w:color w:val="000000"/>
          <w:sz w:val="22"/>
          <w:szCs w:val="22"/>
          <w:u w:color="000000"/>
          <w:rtl w:val="0"/>
          <w:lang w:val="es-ES_tradnl"/>
          <w14:textFill>
            <w14:solidFill>
              <w14:srgbClr w14:val="000000"/>
            </w14:solidFill>
          </w14:textFill>
        </w:rPr>
        <w:t xml:space="preserve"> en ingl</w:t>
      </w:r>
      <w:r>
        <w:rPr>
          <w:rStyle w:val="Ninguno"/>
          <w:outline w:val="0"/>
          <w:color w:val="000000"/>
          <w:sz w:val="22"/>
          <w:szCs w:val="22"/>
          <w:u w:color="000000"/>
          <w:rtl w:val="0"/>
          <w:lang w:val="es-ES_tradnl"/>
          <w14:textFill>
            <w14:solidFill>
              <w14:srgbClr w14:val="000000"/>
            </w14:solidFill>
          </w14:textFill>
        </w:rPr>
        <w:t>é</w:t>
      </w:r>
      <w:r>
        <w:rPr>
          <w:rStyle w:val="Ninguno"/>
          <w:outline w:val="0"/>
          <w:color w:val="000000"/>
          <w:sz w:val="22"/>
          <w:szCs w:val="22"/>
          <w:u w:color="000000"/>
          <w:rtl w:val="0"/>
          <w:lang w:val="es-ES_tradnl"/>
          <w14:textFill>
            <w14:solidFill>
              <w14:srgbClr w14:val="000000"/>
            </w14:solidFill>
          </w14:textFill>
        </w:rPr>
        <w:t>s. A las segundas tambi</w:t>
      </w:r>
      <w:r>
        <w:rPr>
          <w:rStyle w:val="Ninguno"/>
          <w:outline w:val="0"/>
          <w:color w:val="000000"/>
          <w:sz w:val="22"/>
          <w:szCs w:val="22"/>
          <w:u w:color="000000"/>
          <w:rtl w:val="0"/>
          <w:lang w:val="es-ES_tradnl"/>
          <w14:textFill>
            <w14:solidFill>
              <w14:srgbClr w14:val="000000"/>
            </w14:solidFill>
          </w14:textFill>
        </w:rPr>
        <w:t>é</w:t>
      </w:r>
      <w:r>
        <w:rPr>
          <w:rStyle w:val="Ninguno"/>
          <w:outline w:val="0"/>
          <w:color w:val="000000"/>
          <w:sz w:val="22"/>
          <w:szCs w:val="22"/>
          <w:u w:color="000000"/>
          <w:rtl w:val="0"/>
          <w:lang w:val="es-ES_tradnl"/>
          <w14:textFill>
            <w14:solidFill>
              <w14:srgbClr w14:val="000000"/>
            </w14:solidFill>
          </w14:textFill>
        </w:rPr>
        <w:t>n se les dice palabras de contenido o palabras plenas. Yo, como alguien que aprendi</w:t>
      </w:r>
      <w:r>
        <w:rPr>
          <w:rStyle w:val="Ninguno"/>
          <w:outline w:val="0"/>
          <w:color w:val="000000"/>
          <w:sz w:val="22"/>
          <w:szCs w:val="22"/>
          <w:u w:color="000000"/>
          <w:rtl w:val="0"/>
          <w:lang w:val="es-ES_tradnl"/>
          <w14:textFill>
            <w14:solidFill>
              <w14:srgbClr w14:val="000000"/>
            </w14:solidFill>
          </w14:textFill>
        </w:rPr>
        <w:t xml:space="preserve">ó </w:t>
      </w:r>
      <w:r>
        <w:rPr>
          <w:rStyle w:val="Ninguno"/>
          <w:outline w:val="0"/>
          <w:color w:val="000000"/>
          <w:sz w:val="22"/>
          <w:szCs w:val="22"/>
          <w:u w:color="000000"/>
          <w:rtl w:val="0"/>
          <w:lang w:val="es-ES_tradnl"/>
          <w14:textFill>
            <w14:solidFill>
              <w14:srgbClr w14:val="000000"/>
            </w14:solidFill>
          </w14:textFill>
        </w:rPr>
        <w:t>esta distinci</w:t>
      </w:r>
      <w:r>
        <w:rPr>
          <w:rStyle w:val="Ninguno"/>
          <w:outline w:val="0"/>
          <w:color w:val="000000"/>
          <w:sz w:val="22"/>
          <w:szCs w:val="22"/>
          <w:u w:color="000000"/>
          <w:rtl w:val="0"/>
          <w:lang w:val="es-ES_tradnl"/>
          <w14:textFill>
            <w14:solidFill>
              <w14:srgbClr w14:val="000000"/>
            </w14:solidFill>
          </w14:textFill>
        </w:rPr>
        <w:t>ó</w:t>
      </w:r>
      <w:r>
        <w:rPr>
          <w:rStyle w:val="Ninguno"/>
          <w:outline w:val="0"/>
          <w:color w:val="000000"/>
          <w:sz w:val="22"/>
          <w:szCs w:val="22"/>
          <w:u w:color="000000"/>
          <w:rtl w:val="0"/>
          <w:lang w:val="es-ES_tradnl"/>
          <w14:textFill>
            <w14:solidFill>
              <w14:srgbClr w14:val="000000"/>
            </w14:solidFill>
          </w14:textFill>
        </w:rPr>
        <w:t>n leyendo textos en ingl</w:t>
      </w:r>
      <w:r>
        <w:rPr>
          <w:rStyle w:val="Ninguno"/>
          <w:outline w:val="0"/>
          <w:color w:val="000000"/>
          <w:sz w:val="22"/>
          <w:szCs w:val="22"/>
          <w:u w:color="000000"/>
          <w:rtl w:val="0"/>
          <w:lang w:val="es-ES_tradnl"/>
          <w14:textFill>
            <w14:solidFill>
              <w14:srgbClr w14:val="000000"/>
            </w14:solidFill>
          </w14:textFill>
        </w:rPr>
        <w:t>é</w:t>
      </w:r>
      <w:r>
        <w:rPr>
          <w:rStyle w:val="Ninguno"/>
          <w:outline w:val="0"/>
          <w:color w:val="000000"/>
          <w:sz w:val="22"/>
          <w:szCs w:val="22"/>
          <w:u w:color="000000"/>
          <w:rtl w:val="0"/>
          <w:lang w:val="es-ES_tradnl"/>
          <w14:textFill>
            <w14:solidFill>
              <w14:srgbClr w14:val="000000"/>
            </w14:solidFill>
          </w14:textFill>
        </w:rPr>
        <w:t>s, prefiero llamar a las primeras palabras funcionales (</w:t>
      </w:r>
      <w:r>
        <w:rPr>
          <w:rStyle w:val="Ninguno"/>
          <w:i w:val="1"/>
          <w:iCs w:val="1"/>
          <w:outline w:val="0"/>
          <w:color w:val="000000"/>
          <w:sz w:val="22"/>
          <w:szCs w:val="22"/>
          <w:u w:color="000000"/>
          <w:rtl w:val="0"/>
          <w:lang w:val="es-ES_tradnl"/>
          <w14:textFill>
            <w14:solidFill>
              <w14:srgbClr w14:val="000000"/>
            </w14:solidFill>
          </w14:textFill>
        </w:rPr>
        <w:t>function words</w:t>
      </w:r>
      <w:r>
        <w:rPr>
          <w:rStyle w:val="Ninguno"/>
          <w:outline w:val="0"/>
          <w:color w:val="000000"/>
          <w:sz w:val="22"/>
          <w:szCs w:val="22"/>
          <w:u w:color="000000"/>
          <w:rtl w:val="0"/>
          <w:lang w:val="es-ES_tradnl"/>
          <w14:textFill>
            <w14:solidFill>
              <w14:srgbClr w14:val="000000"/>
            </w14:solidFill>
          </w14:textFill>
        </w:rPr>
        <w:t>) y a las segundas palabras de contenido (</w:t>
      </w:r>
      <w:r>
        <w:rPr>
          <w:rStyle w:val="Ninguno"/>
          <w:i w:val="1"/>
          <w:iCs w:val="1"/>
          <w:outline w:val="0"/>
          <w:color w:val="000000"/>
          <w:sz w:val="22"/>
          <w:szCs w:val="22"/>
          <w:u w:color="000000"/>
          <w:rtl w:val="0"/>
          <w:lang w:val="es-ES_tradnl"/>
          <w14:textFill>
            <w14:solidFill>
              <w14:srgbClr w14:val="000000"/>
            </w14:solidFill>
          </w14:textFill>
        </w:rPr>
        <w:t>content words</w:t>
      </w:r>
      <w:r>
        <w:rPr>
          <w:rStyle w:val="Ninguno"/>
          <w:outline w:val="0"/>
          <w:color w:val="000000"/>
          <w:sz w:val="22"/>
          <w:szCs w:val="22"/>
          <w:u w:color="000000"/>
          <w:rtl w:val="0"/>
          <w:lang w:val="es-ES_tradnl"/>
          <w14:textFill>
            <w14:solidFill>
              <w14:srgbClr w14:val="000000"/>
            </w14:solidFill>
          </w14:textFill>
        </w:rPr>
        <w:t>).</w:t>
      </w:r>
    </w:p>
  </w:footnote>
  <w:footnote w:id="12">
    <w:p>
      <w:pPr>
        <w:pStyle w:val="footnote text"/>
      </w:pPr>
      <w:r>
        <w:rPr>
          <w:rStyle w:val="Ninguno"/>
          <w:outline w:val="0"/>
          <w:color w:val="000000"/>
          <w:u w:color="000000"/>
          <w:vertAlign w:val="superscript"/>
          <w:lang w:val="es-ES_tradnl"/>
          <w14:textFill>
            <w14:solidFill>
              <w14:srgbClr w14:val="000000"/>
            </w14:solidFill>
          </w14:textFill>
        </w:rPr>
        <w:footnoteRef/>
      </w:r>
      <w:r>
        <w:rPr>
          <w:rStyle w:val="Ninguno"/>
          <w:sz w:val="22"/>
          <w:szCs w:val="22"/>
          <w:rtl w:val="0"/>
          <w:lang w:val="es-ES_tradnl"/>
        </w:rPr>
        <w:tab/>
        <w:t>Para calcular las distancias us</w:t>
      </w:r>
      <w:r>
        <w:rPr>
          <w:rStyle w:val="Ninguno"/>
          <w:sz w:val="22"/>
          <w:szCs w:val="22"/>
          <w:rtl w:val="0"/>
          <w:lang w:val="es-ES_tradnl"/>
        </w:rPr>
        <w:t xml:space="preserve">é </w:t>
      </w:r>
      <w:r>
        <w:rPr>
          <w:rStyle w:val="Ninguno"/>
          <w:sz w:val="22"/>
          <w:szCs w:val="22"/>
          <w:rtl w:val="0"/>
          <w:lang w:val="es-ES_tradnl"/>
        </w:rPr>
        <w:t>la funci</w:t>
      </w:r>
      <w:r>
        <w:rPr>
          <w:rStyle w:val="Ninguno"/>
          <w:sz w:val="22"/>
          <w:szCs w:val="22"/>
          <w:rtl w:val="0"/>
          <w:lang w:val="es-ES_tradnl"/>
        </w:rPr>
        <w:t>ó</w:t>
      </w:r>
      <w:r>
        <w:rPr>
          <w:rStyle w:val="Ninguno"/>
          <w:sz w:val="22"/>
          <w:szCs w:val="22"/>
          <w:rtl w:val="0"/>
          <w:lang w:val="es-ES_tradnl"/>
        </w:rPr>
        <w:t>n de R "dist". El c</w:t>
      </w:r>
      <w:r>
        <w:rPr>
          <w:rStyle w:val="Ninguno"/>
          <w:sz w:val="22"/>
          <w:szCs w:val="22"/>
          <w:rtl w:val="0"/>
          <w:lang w:val="es-ES_tradnl"/>
        </w:rPr>
        <w:t>ó</w:t>
      </w:r>
      <w:r>
        <w:rPr>
          <w:rStyle w:val="Ninguno"/>
          <w:sz w:val="22"/>
          <w:szCs w:val="22"/>
          <w:rtl w:val="0"/>
          <w:lang w:val="es-ES_tradnl"/>
        </w:rPr>
        <w:t>digo que genera las gr</w:t>
      </w:r>
      <w:r>
        <w:rPr>
          <w:rStyle w:val="Ninguno"/>
          <w:sz w:val="22"/>
          <w:szCs w:val="22"/>
          <w:rtl w:val="0"/>
          <w:lang w:val="es-ES_tradnl"/>
        </w:rPr>
        <w:t>á</w:t>
      </w:r>
      <w:r>
        <w:rPr>
          <w:rStyle w:val="Ninguno"/>
          <w:sz w:val="22"/>
          <w:szCs w:val="22"/>
          <w:rtl w:val="0"/>
          <w:lang w:val="es-ES_tradnl"/>
        </w:rPr>
        <w:t>ficas de estilo est</w:t>
      </w:r>
      <w:r>
        <w:rPr>
          <w:rStyle w:val="Ninguno"/>
          <w:sz w:val="22"/>
          <w:szCs w:val="22"/>
          <w:rtl w:val="0"/>
          <w:lang w:val="es-ES_tradnl"/>
        </w:rPr>
        <w:t xml:space="preserve">á </w:t>
      </w:r>
      <w:r>
        <w:rPr>
          <w:rStyle w:val="Ninguno"/>
          <w:sz w:val="22"/>
          <w:szCs w:val="22"/>
          <w:rtl w:val="0"/>
          <w:lang w:val="es-ES_tradnl"/>
        </w:rPr>
        <w:t>en</w:t>
      </w:r>
      <w:r>
        <w:rPr>
          <w:rStyle w:val="Ninguno"/>
          <w:sz w:val="22"/>
          <w:szCs w:val="22"/>
          <w:rtl w:val="0"/>
          <w:lang w:val="es-ES_tradnl"/>
        </w:rPr>
        <w:t> </w:t>
      </w:r>
      <w:r>
        <w:rPr>
          <w:rStyle w:val="Ninguno"/>
          <w:sz w:val="22"/>
          <w:szCs w:val="22"/>
          <w:rtl w:val="0"/>
          <w:lang w:val="es-ES_tradnl"/>
        </w:rPr>
        <w:t>https</w:t>
      </w:r>
      <w:r>
        <w:rPr>
          <w:rStyle w:val="Ninguno"/>
          <w:sz w:val="22"/>
          <w:szCs w:val="22"/>
          <w:rtl w:val="0"/>
          <w:lang w:val="es-ES_tradnl"/>
        </w:rPr>
        <w:t>:</w:t>
      </w:r>
      <w:r>
        <w:rPr>
          <w:rStyle w:val="Ninguno"/>
          <w:sz w:val="22"/>
          <w:szCs w:val="22"/>
          <w:rtl w:val="0"/>
          <w:lang w:val="es-ES_tradnl"/>
        </w:rPr>
        <w:t>//github.com/diego-g-fonte/analisis2/blob/main/comprobacion_hipotesis/estilo/2.r. La manera de entender las gr</w:t>
      </w:r>
      <w:r>
        <w:rPr>
          <w:rStyle w:val="Ninguno"/>
          <w:sz w:val="22"/>
          <w:szCs w:val="22"/>
          <w:rtl w:val="0"/>
          <w:lang w:val="es-ES_tradnl"/>
        </w:rPr>
        <w:t>á</w:t>
      </w:r>
      <w:r>
        <w:rPr>
          <w:rStyle w:val="Ninguno"/>
          <w:sz w:val="22"/>
          <w:szCs w:val="22"/>
          <w:rtl w:val="0"/>
          <w:lang w:val="es-ES_tradnl"/>
        </w:rPr>
        <w:t>ficas es que si el punto es alto, los trabajos de ese a</w:t>
      </w:r>
      <w:r>
        <w:rPr>
          <w:rStyle w:val="Ninguno"/>
          <w:sz w:val="22"/>
          <w:szCs w:val="22"/>
          <w:rtl w:val="0"/>
          <w:lang w:val="es-ES_tradnl"/>
        </w:rPr>
        <w:t>ñ</w:t>
      </w:r>
      <w:r>
        <w:rPr>
          <w:rStyle w:val="Ninguno"/>
          <w:sz w:val="22"/>
          <w:szCs w:val="22"/>
          <w:rtl w:val="0"/>
          <w:lang w:val="es-ES_tradnl"/>
        </w:rPr>
        <w:t>o son diferentes, y si el punto es bajo, son similares.</w:t>
      </w:r>
    </w:p>
  </w:footnote>
  <w:footnote w:id="13">
    <w:p>
      <w:pPr>
        <w:pStyle w:val="footnote text"/>
        <w:jc w:val="both"/>
      </w:pPr>
      <w:r>
        <w:rPr>
          <w:rStyle w:val="Ninguno"/>
          <w:outline w:val="0"/>
          <w:color w:val="000000"/>
          <w:u w:color="000000"/>
          <w:vertAlign w:val="superscript"/>
          <w:lang w:val="es-ES_tradnl"/>
          <w14:textFill>
            <w14:solidFill>
              <w14:srgbClr w14:val="000000"/>
            </w14:solidFill>
          </w14:textFill>
        </w:rPr>
        <w:footnoteRef/>
      </w:r>
      <w:r>
        <w:rPr>
          <w:rStyle w:val="Ninguno"/>
          <w:outline w:val="0"/>
          <w:color w:val="000000"/>
          <w:sz w:val="22"/>
          <w:szCs w:val="22"/>
          <w:u w:color="000000"/>
          <w:rtl w:val="0"/>
          <w:lang w:val="es-ES_tradnl"/>
          <w14:textFill>
            <w14:solidFill>
              <w14:srgbClr w14:val="000000"/>
            </w14:solidFill>
          </w14:textFill>
        </w:rPr>
        <w:tab/>
        <w:t>Los programas de modelado de temas emplean f</w:t>
      </w:r>
      <w:r>
        <w:rPr>
          <w:rStyle w:val="Ninguno"/>
          <w:outline w:val="0"/>
          <w:color w:val="000000"/>
          <w:sz w:val="22"/>
          <w:szCs w:val="22"/>
          <w:u w:color="000000"/>
          <w:rtl w:val="0"/>
          <w:lang w:val="es-ES_tradnl"/>
          <w14:textFill>
            <w14:solidFill>
              <w14:srgbClr w14:val="000000"/>
            </w14:solidFill>
          </w14:textFill>
        </w:rPr>
        <w:t>ó</w:t>
      </w:r>
      <w:r>
        <w:rPr>
          <w:rStyle w:val="Ninguno"/>
          <w:outline w:val="0"/>
          <w:color w:val="000000"/>
          <w:sz w:val="22"/>
          <w:szCs w:val="22"/>
          <w:u w:color="000000"/>
          <w:rtl w:val="0"/>
          <w:lang w:val="es-ES_tradnl"/>
          <w14:textFill>
            <w14:solidFill>
              <w14:srgbClr w14:val="000000"/>
            </w14:solidFill>
          </w14:textFill>
        </w:rPr>
        <w:t>rmulas matem</w:t>
      </w:r>
      <w:r>
        <w:rPr>
          <w:rStyle w:val="Ninguno"/>
          <w:outline w:val="0"/>
          <w:color w:val="000000"/>
          <w:sz w:val="22"/>
          <w:szCs w:val="22"/>
          <w:u w:color="000000"/>
          <w:rtl w:val="0"/>
          <w:lang w:val="es-ES_tradnl"/>
          <w14:textFill>
            <w14:solidFill>
              <w14:srgbClr w14:val="000000"/>
            </w14:solidFill>
          </w14:textFill>
        </w:rPr>
        <w:t>á</w:t>
      </w:r>
      <w:r>
        <w:rPr>
          <w:rStyle w:val="Ninguno"/>
          <w:outline w:val="0"/>
          <w:color w:val="000000"/>
          <w:sz w:val="22"/>
          <w:szCs w:val="22"/>
          <w:u w:color="000000"/>
          <w:rtl w:val="0"/>
          <w:lang w:val="es-ES_tradnl"/>
          <w14:textFill>
            <w14:solidFill>
              <w14:srgbClr w14:val="000000"/>
            </w14:solidFill>
          </w14:textFill>
        </w:rPr>
        <w:t>ticas que exceden mi conocimiento actual. David M. Blei tiene un art</w:t>
      </w:r>
      <w:r>
        <w:rPr>
          <w:rStyle w:val="Ninguno"/>
          <w:outline w:val="0"/>
          <w:color w:val="000000"/>
          <w:sz w:val="22"/>
          <w:szCs w:val="22"/>
          <w:u w:color="000000"/>
          <w:rtl w:val="0"/>
          <w:lang w:val="es-ES_tradnl"/>
          <w14:textFill>
            <w14:solidFill>
              <w14:srgbClr w14:val="000000"/>
            </w14:solidFill>
          </w14:textFill>
        </w:rPr>
        <w:t>í</w:t>
      </w:r>
      <w:r>
        <w:rPr>
          <w:rStyle w:val="Ninguno"/>
          <w:outline w:val="0"/>
          <w:color w:val="000000"/>
          <w:sz w:val="22"/>
          <w:szCs w:val="22"/>
          <w:u w:color="000000"/>
          <w:rtl w:val="0"/>
          <w:lang w:val="es-ES_tradnl"/>
          <w14:textFill>
            <w14:solidFill>
              <w14:srgbClr w14:val="000000"/>
            </w14:solidFill>
          </w14:textFill>
        </w:rPr>
        <w:t>culo bastante did</w:t>
      </w:r>
      <w:r>
        <w:rPr>
          <w:rStyle w:val="Ninguno"/>
          <w:outline w:val="0"/>
          <w:color w:val="000000"/>
          <w:sz w:val="22"/>
          <w:szCs w:val="22"/>
          <w:u w:color="000000"/>
          <w:rtl w:val="0"/>
          <w:lang w:val="es-ES_tradnl"/>
          <w14:textFill>
            <w14:solidFill>
              <w14:srgbClr w14:val="000000"/>
            </w14:solidFill>
          </w14:textFill>
        </w:rPr>
        <w:t>á</w:t>
      </w:r>
      <w:r>
        <w:rPr>
          <w:rStyle w:val="Ninguno"/>
          <w:outline w:val="0"/>
          <w:color w:val="000000"/>
          <w:sz w:val="22"/>
          <w:szCs w:val="22"/>
          <w:u w:color="000000"/>
          <w:rtl w:val="0"/>
          <w:lang w:val="es-ES_tradnl"/>
          <w14:textFill>
            <w14:solidFill>
              <w14:srgbClr w14:val="000000"/>
            </w14:solidFill>
          </w14:textFill>
        </w:rPr>
        <w:t>ctico ("Probabilistic Topic Models" en el n</w:t>
      </w:r>
      <w:r>
        <w:rPr>
          <w:rStyle w:val="Ninguno"/>
          <w:outline w:val="0"/>
          <w:color w:val="000000"/>
          <w:sz w:val="22"/>
          <w:szCs w:val="22"/>
          <w:u w:color="000000"/>
          <w:rtl w:val="0"/>
          <w:lang w:val="es-ES_tradnl"/>
          <w14:textFill>
            <w14:solidFill>
              <w14:srgbClr w14:val="000000"/>
            </w14:solidFill>
          </w14:textFill>
        </w:rPr>
        <w:t>ú</w:t>
      </w:r>
      <w:r>
        <w:rPr>
          <w:rStyle w:val="Ninguno"/>
          <w:outline w:val="0"/>
          <w:color w:val="000000"/>
          <w:sz w:val="22"/>
          <w:szCs w:val="22"/>
          <w:u w:color="000000"/>
          <w:rtl w:val="0"/>
          <w:lang w:val="es-ES_tradnl"/>
          <w14:textFill>
            <w14:solidFill>
              <w14:srgbClr w14:val="000000"/>
            </w14:solidFill>
          </w14:textFill>
        </w:rPr>
        <w:t>mero 4 de la revista</w:t>
      </w:r>
      <w:r>
        <w:rPr>
          <w:rStyle w:val="Ninguno"/>
          <w:outline w:val="0"/>
          <w:color w:val="000000"/>
          <w:sz w:val="22"/>
          <w:szCs w:val="22"/>
          <w:u w:color="000000"/>
          <w:rtl w:val="0"/>
          <w:lang w:val="es-ES_tradnl"/>
          <w14:textFill>
            <w14:solidFill>
              <w14:srgbClr w14:val="000000"/>
            </w14:solidFill>
          </w14:textFill>
        </w:rPr>
        <w:t> </w:t>
      </w:r>
      <w:r>
        <w:rPr>
          <w:rStyle w:val="Ninguno"/>
          <w:i w:val="1"/>
          <w:iCs w:val="1"/>
          <w:outline w:val="0"/>
          <w:color w:val="000000"/>
          <w:sz w:val="22"/>
          <w:szCs w:val="22"/>
          <w:u w:color="000000"/>
          <w:rtl w:val="0"/>
          <w:lang w:val="es-ES_tradnl"/>
          <w14:textFill>
            <w14:solidFill>
              <w14:srgbClr w14:val="000000"/>
            </w14:solidFill>
          </w14:textFill>
        </w:rPr>
        <w:t>Communications of the ACM</w:t>
      </w:r>
      <w:r>
        <w:rPr>
          <w:rStyle w:val="Ninguno"/>
          <w:outline w:val="0"/>
          <w:color w:val="000000"/>
          <w:sz w:val="22"/>
          <w:szCs w:val="22"/>
          <w:u w:color="000000"/>
          <w:rtl w:val="0"/>
          <w:lang w:val="es-ES_tradnl"/>
          <w14:textFill>
            <w14:solidFill>
              <w14:srgbClr w14:val="000000"/>
            </w14:solidFill>
          </w14:textFill>
        </w:rPr>
        <w:t>) que explica c</w:t>
      </w:r>
      <w:r>
        <w:rPr>
          <w:rStyle w:val="Ninguno"/>
          <w:outline w:val="0"/>
          <w:color w:val="000000"/>
          <w:sz w:val="22"/>
          <w:szCs w:val="22"/>
          <w:u w:color="000000"/>
          <w:rtl w:val="0"/>
          <w:lang w:val="es-ES_tradnl"/>
          <w14:textFill>
            <w14:solidFill>
              <w14:srgbClr w14:val="000000"/>
            </w14:solidFill>
          </w14:textFill>
        </w:rPr>
        <w:t>ó</w:t>
      </w:r>
      <w:r>
        <w:rPr>
          <w:rStyle w:val="Ninguno"/>
          <w:outline w:val="0"/>
          <w:color w:val="000000"/>
          <w:sz w:val="22"/>
          <w:szCs w:val="22"/>
          <w:u w:color="000000"/>
          <w:rtl w:val="0"/>
          <w:lang w:val="es-ES_tradnl"/>
          <w14:textFill>
            <w14:solidFill>
              <w14:srgbClr w14:val="000000"/>
            </w14:solidFill>
          </w14:textFill>
        </w:rPr>
        <w:t>mo funcionan sin necesariamente entender los modelos matem</w:t>
      </w:r>
      <w:r>
        <w:rPr>
          <w:rStyle w:val="Ninguno"/>
          <w:outline w:val="0"/>
          <w:color w:val="000000"/>
          <w:sz w:val="22"/>
          <w:szCs w:val="22"/>
          <w:u w:color="000000"/>
          <w:rtl w:val="0"/>
          <w:lang w:val="es-ES_tradnl"/>
          <w14:textFill>
            <w14:solidFill>
              <w14:srgbClr w14:val="000000"/>
            </w14:solidFill>
          </w14:textFill>
        </w:rPr>
        <w:t>á</w:t>
      </w:r>
      <w:r>
        <w:rPr>
          <w:rStyle w:val="Ninguno"/>
          <w:outline w:val="0"/>
          <w:color w:val="000000"/>
          <w:sz w:val="22"/>
          <w:szCs w:val="22"/>
          <w:u w:color="000000"/>
          <w:rtl w:val="0"/>
          <w:lang w:val="es-ES_tradnl"/>
          <w14:textFill>
            <w14:solidFill>
              <w14:srgbClr w14:val="000000"/>
            </w14:solidFill>
          </w14:textFill>
        </w:rPr>
        <w:t>ticos.</w:t>
      </w:r>
    </w:p>
  </w:footnote>
  <w:footnote w:id="14">
    <w:p>
      <w:pPr>
        <w:pStyle w:val="footnote text"/>
        <w:jc w:val="both"/>
      </w:pPr>
      <w:r>
        <w:rPr>
          <w:rStyle w:val="Ninguno"/>
          <w:outline w:val="0"/>
          <w:color w:val="000000"/>
          <w:u w:color="000000"/>
          <w:vertAlign w:val="superscript"/>
          <w:lang w:val="es-ES_tradnl"/>
          <w14:textFill>
            <w14:solidFill>
              <w14:srgbClr w14:val="000000"/>
            </w14:solidFill>
          </w14:textFill>
        </w:rPr>
        <w:footnoteRef/>
      </w:r>
      <w:r>
        <w:rPr>
          <w:rStyle w:val="Ninguno"/>
          <w:outline w:val="0"/>
          <w:color w:val="000000"/>
          <w:sz w:val="22"/>
          <w:szCs w:val="22"/>
          <w:u w:color="000000"/>
          <w:rtl w:val="0"/>
          <w:lang w:val="es-ES_tradnl"/>
          <w14:textFill>
            <w14:solidFill>
              <w14:srgbClr w14:val="000000"/>
            </w14:solidFill>
          </w14:textFill>
        </w:rPr>
        <w:tab/>
        <w:t>Una posible l</w:t>
      </w:r>
      <w:r>
        <w:rPr>
          <w:rStyle w:val="Ninguno"/>
          <w:outline w:val="0"/>
          <w:color w:val="000000"/>
          <w:sz w:val="22"/>
          <w:szCs w:val="22"/>
          <w:u w:color="000000"/>
          <w:rtl w:val="0"/>
          <w:lang w:val="es-ES_tradnl"/>
          <w14:textFill>
            <w14:solidFill>
              <w14:srgbClr w14:val="000000"/>
            </w14:solidFill>
          </w14:textFill>
        </w:rPr>
        <w:t>í</w:t>
      </w:r>
      <w:r>
        <w:rPr>
          <w:rStyle w:val="Ninguno"/>
          <w:outline w:val="0"/>
          <w:color w:val="000000"/>
          <w:sz w:val="22"/>
          <w:szCs w:val="22"/>
          <w:u w:color="000000"/>
          <w:rtl w:val="0"/>
          <w:lang w:val="es-ES_tradnl"/>
          <w14:textFill>
            <w14:solidFill>
              <w14:srgbClr w14:val="000000"/>
            </w14:solidFill>
          </w14:textFill>
        </w:rPr>
        <w:t>nea de investigaci</w:t>
      </w:r>
      <w:r>
        <w:rPr>
          <w:rStyle w:val="Ninguno"/>
          <w:outline w:val="0"/>
          <w:color w:val="000000"/>
          <w:sz w:val="22"/>
          <w:szCs w:val="22"/>
          <w:u w:color="000000"/>
          <w:rtl w:val="0"/>
          <w:lang w:val="es-ES_tradnl"/>
          <w14:textFill>
            <w14:solidFill>
              <w14:srgbClr w14:val="000000"/>
            </w14:solidFill>
          </w14:textFill>
        </w:rPr>
        <w:t>ó</w:t>
      </w:r>
      <w:r>
        <w:rPr>
          <w:rStyle w:val="Ninguno"/>
          <w:outline w:val="0"/>
          <w:color w:val="000000"/>
          <w:sz w:val="22"/>
          <w:szCs w:val="22"/>
          <w:u w:color="000000"/>
          <w:rtl w:val="0"/>
          <w:lang w:val="es-ES_tradnl"/>
          <w14:textFill>
            <w14:solidFill>
              <w14:srgbClr w14:val="000000"/>
            </w14:solidFill>
          </w14:textFill>
        </w:rPr>
        <w:t>n podr</w:t>
      </w:r>
      <w:r>
        <w:rPr>
          <w:rStyle w:val="Ninguno"/>
          <w:outline w:val="0"/>
          <w:color w:val="000000"/>
          <w:sz w:val="22"/>
          <w:szCs w:val="22"/>
          <w:u w:color="000000"/>
          <w:rtl w:val="0"/>
          <w:lang w:val="es-ES_tradnl"/>
          <w14:textFill>
            <w14:solidFill>
              <w14:srgbClr w14:val="000000"/>
            </w14:solidFill>
          </w14:textFill>
        </w:rPr>
        <w:t>í</w:t>
      </w:r>
      <w:r>
        <w:rPr>
          <w:rStyle w:val="Ninguno"/>
          <w:outline w:val="0"/>
          <w:color w:val="000000"/>
          <w:sz w:val="22"/>
          <w:szCs w:val="22"/>
          <w:u w:color="000000"/>
          <w:rtl w:val="0"/>
          <w:lang w:val="es-ES_tradnl"/>
          <w14:textFill>
            <w14:solidFill>
              <w14:srgbClr w14:val="000000"/>
            </w14:solidFill>
          </w14:textFill>
        </w:rPr>
        <w:t>a ser sobre la evoluci</w:t>
      </w:r>
      <w:r>
        <w:rPr>
          <w:rStyle w:val="Ninguno"/>
          <w:outline w:val="0"/>
          <w:color w:val="000000"/>
          <w:sz w:val="22"/>
          <w:szCs w:val="22"/>
          <w:u w:color="000000"/>
          <w:rtl w:val="0"/>
          <w:lang w:val="es-ES_tradnl"/>
          <w14:textFill>
            <w14:solidFill>
              <w14:srgbClr w14:val="000000"/>
            </w14:solidFill>
          </w14:textFill>
        </w:rPr>
        <w:t>ó</w:t>
      </w:r>
      <w:r>
        <w:rPr>
          <w:rStyle w:val="Ninguno"/>
          <w:outline w:val="0"/>
          <w:color w:val="000000"/>
          <w:sz w:val="22"/>
          <w:szCs w:val="22"/>
          <w:u w:color="000000"/>
          <w:rtl w:val="0"/>
          <w:lang w:val="es-ES_tradnl"/>
          <w14:textFill>
            <w14:solidFill>
              <w14:srgbClr w14:val="000000"/>
            </w14:solidFill>
          </w14:textFill>
        </w:rPr>
        <w:t>n de los temas a trav</w:t>
      </w:r>
      <w:r>
        <w:rPr>
          <w:rStyle w:val="Ninguno"/>
          <w:outline w:val="0"/>
          <w:color w:val="000000"/>
          <w:sz w:val="22"/>
          <w:szCs w:val="22"/>
          <w:u w:color="000000"/>
          <w:rtl w:val="0"/>
          <w:lang w:val="es-ES_tradnl"/>
          <w14:textFill>
            <w14:solidFill>
              <w14:srgbClr w14:val="000000"/>
            </w14:solidFill>
          </w14:textFill>
        </w:rPr>
        <w:t>é</w:t>
      </w:r>
      <w:r>
        <w:rPr>
          <w:rStyle w:val="Ninguno"/>
          <w:outline w:val="0"/>
          <w:color w:val="000000"/>
          <w:sz w:val="22"/>
          <w:szCs w:val="22"/>
          <w:u w:color="000000"/>
          <w:rtl w:val="0"/>
          <w:lang w:val="es-ES_tradnl"/>
          <w14:textFill>
            <w14:solidFill>
              <w14:srgbClr w14:val="000000"/>
            </w14:solidFill>
          </w14:textFill>
        </w:rPr>
        <w:t>s del tiempo. Por ejemplo, seg</w:t>
      </w:r>
      <w:r>
        <w:rPr>
          <w:rStyle w:val="Ninguno"/>
          <w:outline w:val="0"/>
          <w:color w:val="000000"/>
          <w:sz w:val="22"/>
          <w:szCs w:val="22"/>
          <w:u w:color="000000"/>
          <w:rtl w:val="0"/>
          <w:lang w:val="es-ES_tradnl"/>
          <w14:textFill>
            <w14:solidFill>
              <w14:srgbClr w14:val="000000"/>
            </w14:solidFill>
          </w14:textFill>
        </w:rPr>
        <w:t>ú</w:t>
      </w:r>
      <w:r>
        <w:rPr>
          <w:rStyle w:val="Ninguno"/>
          <w:outline w:val="0"/>
          <w:color w:val="000000"/>
          <w:sz w:val="22"/>
          <w:szCs w:val="22"/>
          <w:u w:color="000000"/>
          <w:rtl w:val="0"/>
          <w:lang w:val="es-ES_tradnl"/>
          <w14:textFill>
            <w14:solidFill>
              <w14:srgbClr w14:val="000000"/>
            </w14:solidFill>
          </w14:textFill>
        </w:rPr>
        <w:t>n lo que logr</w:t>
      </w:r>
      <w:r>
        <w:rPr>
          <w:rStyle w:val="Ninguno"/>
          <w:outline w:val="0"/>
          <w:color w:val="000000"/>
          <w:sz w:val="22"/>
          <w:szCs w:val="22"/>
          <w:u w:color="000000"/>
          <w:rtl w:val="0"/>
          <w:lang w:val="es-ES_tradnl"/>
          <w14:textFill>
            <w14:solidFill>
              <w14:srgbClr w14:val="000000"/>
            </w14:solidFill>
          </w14:textFill>
        </w:rPr>
        <w:t xml:space="preserve">é </w:t>
      </w:r>
      <w:r>
        <w:rPr>
          <w:rStyle w:val="Ninguno"/>
          <w:outline w:val="0"/>
          <w:color w:val="000000"/>
          <w:sz w:val="22"/>
          <w:szCs w:val="22"/>
          <w:u w:color="000000"/>
          <w:rtl w:val="0"/>
          <w:lang w:val="es-ES_tradnl"/>
          <w14:textFill>
            <w14:solidFill>
              <w14:srgbClr w14:val="000000"/>
            </w14:solidFill>
          </w14:textFill>
        </w:rPr>
        <w:t>divisar, el feminismo se ha hecho un tema m</w:t>
      </w:r>
      <w:r>
        <w:rPr>
          <w:rStyle w:val="Ninguno"/>
          <w:outline w:val="0"/>
          <w:color w:val="000000"/>
          <w:sz w:val="22"/>
          <w:szCs w:val="22"/>
          <w:u w:color="000000"/>
          <w:rtl w:val="0"/>
          <w:lang w:val="es-ES_tradnl"/>
          <w14:textFill>
            <w14:solidFill>
              <w14:srgbClr w14:val="000000"/>
            </w14:solidFill>
          </w14:textFill>
        </w:rPr>
        <w:t>á</w:t>
      </w:r>
      <w:r>
        <w:rPr>
          <w:rStyle w:val="Ninguno"/>
          <w:outline w:val="0"/>
          <w:color w:val="000000"/>
          <w:sz w:val="22"/>
          <w:szCs w:val="22"/>
          <w:u w:color="000000"/>
          <w:rtl w:val="0"/>
          <w:lang w:val="es-ES_tradnl"/>
          <w14:textFill>
            <w14:solidFill>
              <w14:srgbClr w14:val="000000"/>
            </w14:solidFill>
          </w14:textFill>
        </w:rPr>
        <w:t>s presente en los trabajos recientes. Lamentablemente, esta l</w:t>
      </w:r>
      <w:r>
        <w:rPr>
          <w:rStyle w:val="Ninguno"/>
          <w:outline w:val="0"/>
          <w:color w:val="000000"/>
          <w:sz w:val="22"/>
          <w:szCs w:val="22"/>
          <w:u w:color="000000"/>
          <w:rtl w:val="0"/>
          <w:lang w:val="es-ES_tradnl"/>
          <w14:textFill>
            <w14:solidFill>
              <w14:srgbClr w14:val="000000"/>
            </w14:solidFill>
          </w14:textFill>
        </w:rPr>
        <w:t>í</w:t>
      </w:r>
      <w:r>
        <w:rPr>
          <w:rStyle w:val="Ninguno"/>
          <w:outline w:val="0"/>
          <w:color w:val="000000"/>
          <w:sz w:val="22"/>
          <w:szCs w:val="22"/>
          <w:u w:color="000000"/>
          <w:rtl w:val="0"/>
          <w:lang w:val="es-ES_tradnl"/>
          <w14:textFill>
            <w14:solidFill>
              <w14:srgbClr w14:val="000000"/>
            </w14:solidFill>
          </w14:textFill>
        </w:rPr>
        <w:t>nea excede los l</w:t>
      </w:r>
      <w:r>
        <w:rPr>
          <w:rStyle w:val="Ninguno"/>
          <w:outline w:val="0"/>
          <w:color w:val="000000"/>
          <w:sz w:val="22"/>
          <w:szCs w:val="22"/>
          <w:u w:color="000000"/>
          <w:rtl w:val="0"/>
          <w:lang w:val="es-ES_tradnl"/>
          <w14:textFill>
            <w14:solidFill>
              <w14:srgbClr w14:val="000000"/>
            </w14:solidFill>
          </w14:textFill>
        </w:rPr>
        <w:t>í</w:t>
      </w:r>
      <w:r>
        <w:rPr>
          <w:rStyle w:val="Ninguno"/>
          <w:outline w:val="0"/>
          <w:color w:val="000000"/>
          <w:sz w:val="22"/>
          <w:szCs w:val="22"/>
          <w:u w:color="000000"/>
          <w:rtl w:val="0"/>
          <w:lang w:val="es-ES_tradnl"/>
          <w14:textFill>
            <w14:solidFill>
              <w14:srgbClr w14:val="000000"/>
            </w14:solidFill>
          </w14:textFill>
        </w:rPr>
        <w:t>mites de esta tesina.</w:t>
      </w:r>
    </w:p>
  </w:footnote>
  <w:footnote w:id="15">
    <w:p>
      <w:pPr>
        <w:pStyle w:val="footnote text"/>
        <w:jc w:val="both"/>
      </w:pPr>
      <w:r>
        <w:rPr>
          <w:rStyle w:val="Ninguno"/>
          <w:outline w:val="0"/>
          <w:color w:val="000000"/>
          <w:u w:color="000000"/>
          <w:vertAlign w:val="superscript"/>
          <w:lang w:val="es-ES_tradnl"/>
          <w14:textFill>
            <w14:solidFill>
              <w14:srgbClr w14:val="000000"/>
            </w14:solidFill>
          </w14:textFill>
        </w:rPr>
        <w:footnoteRef/>
      </w:r>
      <w:r>
        <w:rPr>
          <w:rStyle w:val="Ninguno"/>
          <w:outline w:val="0"/>
          <w:color w:val="000000"/>
          <w:sz w:val="22"/>
          <w:szCs w:val="22"/>
          <w:u w:color="000000"/>
          <w:rtl w:val="0"/>
          <w:lang w:val="es-ES_tradnl"/>
          <w14:textFill>
            <w14:solidFill>
              <w14:srgbClr w14:val="000000"/>
            </w14:solidFill>
          </w14:textFill>
        </w:rPr>
        <w:tab/>
        <w:t>Otra l</w:t>
      </w:r>
      <w:r>
        <w:rPr>
          <w:rStyle w:val="Ninguno"/>
          <w:outline w:val="0"/>
          <w:color w:val="000000"/>
          <w:sz w:val="22"/>
          <w:szCs w:val="22"/>
          <w:u w:color="000000"/>
          <w:rtl w:val="0"/>
          <w:lang w:val="es-ES_tradnl"/>
          <w14:textFill>
            <w14:solidFill>
              <w14:srgbClr w14:val="000000"/>
            </w14:solidFill>
          </w14:textFill>
        </w:rPr>
        <w:t>í</w:t>
      </w:r>
      <w:r>
        <w:rPr>
          <w:rStyle w:val="Ninguno"/>
          <w:outline w:val="0"/>
          <w:color w:val="000000"/>
          <w:sz w:val="22"/>
          <w:szCs w:val="22"/>
          <w:u w:color="000000"/>
          <w:rtl w:val="0"/>
          <w:lang w:val="es-ES_tradnl"/>
          <w14:textFill>
            <w14:solidFill>
              <w14:srgbClr w14:val="000000"/>
            </w14:solidFill>
          </w14:textFill>
        </w:rPr>
        <w:t>nea de investigaci</w:t>
      </w:r>
      <w:r>
        <w:rPr>
          <w:rStyle w:val="Ninguno"/>
          <w:outline w:val="0"/>
          <w:color w:val="000000"/>
          <w:sz w:val="22"/>
          <w:szCs w:val="22"/>
          <w:u w:color="000000"/>
          <w:rtl w:val="0"/>
          <w:lang w:val="es-ES_tradnl"/>
          <w14:textFill>
            <w14:solidFill>
              <w14:srgbClr w14:val="000000"/>
            </w14:solidFill>
          </w14:textFill>
        </w:rPr>
        <w:t>ó</w:t>
      </w:r>
      <w:r>
        <w:rPr>
          <w:rStyle w:val="Ninguno"/>
          <w:outline w:val="0"/>
          <w:color w:val="000000"/>
          <w:sz w:val="22"/>
          <w:szCs w:val="22"/>
          <w:u w:color="000000"/>
          <w:rtl w:val="0"/>
          <w:lang w:val="es-ES_tradnl"/>
          <w14:textFill>
            <w14:solidFill>
              <w14:srgbClr w14:val="000000"/>
            </w14:solidFill>
          </w14:textFill>
        </w:rPr>
        <w:t>n que decid</w:t>
      </w:r>
      <w:r>
        <w:rPr>
          <w:rStyle w:val="Ninguno"/>
          <w:outline w:val="0"/>
          <w:color w:val="000000"/>
          <w:sz w:val="22"/>
          <w:szCs w:val="22"/>
          <w:u w:color="000000"/>
          <w:rtl w:val="0"/>
          <w:lang w:val="es-ES_tradnl"/>
          <w14:textFill>
            <w14:solidFill>
              <w14:srgbClr w14:val="000000"/>
            </w14:solidFill>
          </w14:textFill>
        </w:rPr>
        <w:t xml:space="preserve">í </w:t>
      </w:r>
      <w:r>
        <w:rPr>
          <w:rStyle w:val="Ninguno"/>
          <w:outline w:val="0"/>
          <w:color w:val="000000"/>
          <w:sz w:val="22"/>
          <w:szCs w:val="22"/>
          <w:u w:color="000000"/>
          <w:rtl w:val="0"/>
          <w:lang w:val="es-ES_tradnl"/>
          <w14:textFill>
            <w14:solidFill>
              <w14:srgbClr w14:val="000000"/>
            </w14:solidFill>
          </w14:textFill>
        </w:rPr>
        <w:t>no perseguir ser</w:t>
      </w:r>
      <w:r>
        <w:rPr>
          <w:rStyle w:val="Ninguno"/>
          <w:outline w:val="0"/>
          <w:color w:val="000000"/>
          <w:sz w:val="22"/>
          <w:szCs w:val="22"/>
          <w:u w:color="000000"/>
          <w:rtl w:val="0"/>
          <w:lang w:val="es-ES_tradnl"/>
          <w14:textFill>
            <w14:solidFill>
              <w14:srgbClr w14:val="000000"/>
            </w14:solidFill>
          </w14:textFill>
        </w:rPr>
        <w:t>í</w:t>
      </w:r>
      <w:r>
        <w:rPr>
          <w:rStyle w:val="Ninguno"/>
          <w:outline w:val="0"/>
          <w:color w:val="000000"/>
          <w:sz w:val="22"/>
          <w:szCs w:val="22"/>
          <w:u w:color="000000"/>
          <w:rtl w:val="0"/>
          <w:lang w:val="es-ES_tradnl"/>
          <w14:textFill>
            <w14:solidFill>
              <w14:srgbClr w14:val="000000"/>
            </w14:solidFill>
          </w14:textFill>
        </w:rPr>
        <w:t>a sobre la posibilidad de categorizar los trabajos de titulaci</w:t>
      </w:r>
      <w:r>
        <w:rPr>
          <w:rStyle w:val="Ninguno"/>
          <w:outline w:val="0"/>
          <w:color w:val="000000"/>
          <w:sz w:val="22"/>
          <w:szCs w:val="22"/>
          <w:u w:color="000000"/>
          <w:rtl w:val="0"/>
          <w:lang w:val="es-ES_tradnl"/>
          <w14:textFill>
            <w14:solidFill>
              <w14:srgbClr w14:val="000000"/>
            </w14:solidFill>
          </w14:textFill>
        </w:rPr>
        <w:t>ó</w:t>
      </w:r>
      <w:r>
        <w:rPr>
          <w:rStyle w:val="Ninguno"/>
          <w:outline w:val="0"/>
          <w:color w:val="000000"/>
          <w:sz w:val="22"/>
          <w:szCs w:val="22"/>
          <w:u w:color="000000"/>
          <w:rtl w:val="0"/>
          <w:lang w:val="es-ES_tradnl"/>
          <w14:textFill>
            <w14:solidFill>
              <w14:srgbClr w14:val="000000"/>
            </w14:solidFill>
          </w14:textFill>
        </w:rPr>
        <w:t>n justamente siguiendo este esquema. Se podr</w:t>
      </w:r>
      <w:r>
        <w:rPr>
          <w:rStyle w:val="Ninguno"/>
          <w:outline w:val="0"/>
          <w:color w:val="000000"/>
          <w:sz w:val="22"/>
          <w:szCs w:val="22"/>
          <w:u w:color="000000"/>
          <w:rtl w:val="0"/>
          <w:lang w:val="es-ES_tradnl"/>
          <w14:textFill>
            <w14:solidFill>
              <w14:srgbClr w14:val="000000"/>
            </w14:solidFill>
          </w14:textFill>
        </w:rPr>
        <w:t>í</w:t>
      </w:r>
      <w:r>
        <w:rPr>
          <w:rStyle w:val="Ninguno"/>
          <w:outline w:val="0"/>
          <w:color w:val="000000"/>
          <w:sz w:val="22"/>
          <w:szCs w:val="22"/>
          <w:u w:color="000000"/>
          <w:rtl w:val="0"/>
          <w:lang w:val="es-ES_tradnl"/>
          <w14:textFill>
            <w14:solidFill>
              <w14:srgbClr w14:val="000000"/>
            </w14:solidFill>
          </w14:textFill>
        </w:rPr>
        <w:t>an usar los modelos de temas para autom</w:t>
      </w:r>
      <w:r>
        <w:rPr>
          <w:rStyle w:val="Ninguno"/>
          <w:outline w:val="0"/>
          <w:color w:val="000000"/>
          <w:sz w:val="22"/>
          <w:szCs w:val="22"/>
          <w:u w:color="000000"/>
          <w:rtl w:val="0"/>
          <w:lang w:val="es-ES_tradnl"/>
          <w14:textFill>
            <w14:solidFill>
              <w14:srgbClr w14:val="000000"/>
            </w14:solidFill>
          </w14:textFill>
        </w:rPr>
        <w:t>á</w:t>
      </w:r>
      <w:r>
        <w:rPr>
          <w:rStyle w:val="Ninguno"/>
          <w:outline w:val="0"/>
          <w:color w:val="000000"/>
          <w:sz w:val="22"/>
          <w:szCs w:val="22"/>
          <w:u w:color="000000"/>
          <w:rtl w:val="0"/>
          <w:lang w:val="es-ES_tradnl"/>
          <w14:textFill>
            <w14:solidFill>
              <w14:srgbClr w14:val="000000"/>
            </w14:solidFill>
          </w14:textFill>
        </w:rPr>
        <w:t>ticamente categorizar a los trabajos como tesis/tesina, traducci</w:t>
      </w:r>
      <w:r>
        <w:rPr>
          <w:rStyle w:val="Ninguno"/>
          <w:outline w:val="0"/>
          <w:color w:val="000000"/>
          <w:sz w:val="22"/>
          <w:szCs w:val="22"/>
          <w:u w:color="000000"/>
          <w:rtl w:val="0"/>
          <w:lang w:val="es-ES_tradnl"/>
          <w14:textFill>
            <w14:solidFill>
              <w14:srgbClr w14:val="000000"/>
            </w14:solidFill>
          </w14:textFill>
        </w:rPr>
        <w:t>ó</w:t>
      </w:r>
      <w:r>
        <w:rPr>
          <w:rStyle w:val="Ninguno"/>
          <w:outline w:val="0"/>
          <w:color w:val="000000"/>
          <w:sz w:val="22"/>
          <w:szCs w:val="22"/>
          <w:u w:color="000000"/>
          <w:rtl w:val="0"/>
          <w:lang w:val="es-ES_tradnl"/>
          <w14:textFill>
            <w14:solidFill>
              <w14:srgbClr w14:val="000000"/>
            </w14:solidFill>
          </w14:textFill>
        </w:rPr>
        <w:t>n comentada, propuesta de material did</w:t>
      </w:r>
      <w:r>
        <w:rPr>
          <w:rStyle w:val="Ninguno"/>
          <w:outline w:val="0"/>
          <w:color w:val="000000"/>
          <w:sz w:val="22"/>
          <w:szCs w:val="22"/>
          <w:u w:color="000000"/>
          <w:rtl w:val="0"/>
          <w:lang w:val="es-ES_tradnl"/>
          <w14:textFill>
            <w14:solidFill>
              <w14:srgbClr w14:val="000000"/>
            </w14:solidFill>
          </w14:textFill>
        </w:rPr>
        <w:t>á</w:t>
      </w:r>
      <w:r>
        <w:rPr>
          <w:rStyle w:val="Ninguno"/>
          <w:outline w:val="0"/>
          <w:color w:val="000000"/>
          <w:sz w:val="22"/>
          <w:szCs w:val="22"/>
          <w:u w:color="000000"/>
          <w:rtl w:val="0"/>
          <w:lang w:val="es-ES_tradnl"/>
          <w14:textFill>
            <w14:solidFill>
              <w14:srgbClr w14:val="000000"/>
            </w14:solidFill>
          </w14:textFill>
        </w:rPr>
        <w:t>ctico, etc</w:t>
      </w:r>
      <w:r>
        <w:rPr>
          <w:rStyle w:val="Ninguno"/>
          <w:outline w:val="0"/>
          <w:color w:val="000000"/>
          <w:sz w:val="22"/>
          <w:szCs w:val="22"/>
          <w:u w:color="000000"/>
          <w:rtl w:val="0"/>
          <w:lang w:val="es-ES_tradnl"/>
          <w14:textFill>
            <w14:solidFill>
              <w14:srgbClr w14:val="000000"/>
            </w14:solidFill>
          </w14:textFill>
        </w:rPr>
        <w:t>é</w:t>
      </w:r>
      <w:r>
        <w:rPr>
          <w:rStyle w:val="Ninguno"/>
          <w:outline w:val="0"/>
          <w:color w:val="000000"/>
          <w:sz w:val="22"/>
          <w:szCs w:val="22"/>
          <w:u w:color="000000"/>
          <w:rtl w:val="0"/>
          <w:lang w:val="es-ES_tradnl"/>
          <w14:textFill>
            <w14:solidFill>
              <w14:srgbClr w14:val="000000"/>
            </w14:solidFill>
          </w14:textFill>
        </w:rPr>
        <w:t>tera.</w:t>
      </w:r>
    </w:p>
  </w:footnote>
  <w:footnote w:id="16">
    <w:p>
      <w:pPr>
        <w:pStyle w:val="footnote text"/>
      </w:pPr>
      <w:r>
        <w:rPr>
          <w:rStyle w:val="Ninguno"/>
          <w:outline w:val="0"/>
          <w:color w:val="000000"/>
          <w:u w:color="000000"/>
          <w:vertAlign w:val="superscript"/>
          <w:lang w:val="es-ES_tradnl"/>
          <w14:textFill>
            <w14:solidFill>
              <w14:srgbClr w14:val="000000"/>
            </w14:solidFill>
          </w14:textFill>
        </w:rPr>
        <w:footnoteRef/>
      </w:r>
      <w:r>
        <w:rPr>
          <w:rStyle w:val="Ninguno"/>
          <w:sz w:val="22"/>
          <w:szCs w:val="22"/>
          <w:rtl w:val="0"/>
          <w:lang w:val="es-ES_tradnl"/>
        </w:rPr>
        <w:tab/>
        <w:t>Me parece importante notar</w:t>
      </w:r>
      <w:r>
        <w:rPr>
          <w:rStyle w:val="Ninguno"/>
          <w:sz w:val="22"/>
          <w:szCs w:val="22"/>
          <w:rtl w:val="0"/>
          <w:lang w:val="en-US"/>
        </w:rPr>
        <w:t xml:space="preserve"> que el n</w:t>
      </w:r>
      <w:r>
        <w:rPr>
          <w:rStyle w:val="Ninguno"/>
          <w:sz w:val="22"/>
          <w:szCs w:val="22"/>
          <w:rtl w:val="0"/>
          <w:lang w:val="en-US"/>
        </w:rPr>
        <w:t>ú</w:t>
      </w:r>
      <w:r>
        <w:rPr>
          <w:rStyle w:val="Ninguno"/>
          <w:sz w:val="22"/>
          <w:szCs w:val="22"/>
          <w:rtl w:val="0"/>
          <w:lang w:val="en-US"/>
        </w:rPr>
        <w:t>mero 50 es resultado de una decisi</w:t>
      </w:r>
      <w:r>
        <w:rPr>
          <w:rStyle w:val="Ninguno"/>
          <w:sz w:val="22"/>
          <w:szCs w:val="22"/>
          <w:rtl w:val="0"/>
          <w:lang w:val="en-US"/>
        </w:rPr>
        <w:t>ó</w:t>
      </w:r>
      <w:r>
        <w:rPr>
          <w:rStyle w:val="Ninguno"/>
          <w:sz w:val="22"/>
          <w:szCs w:val="22"/>
          <w:rtl w:val="0"/>
          <w:lang w:val="en-US"/>
        </w:rPr>
        <w:t>n que bien podr</w:t>
      </w:r>
      <w:r>
        <w:rPr>
          <w:rStyle w:val="Ninguno"/>
          <w:sz w:val="22"/>
          <w:szCs w:val="22"/>
          <w:rtl w:val="0"/>
          <w:lang w:val="en-US"/>
        </w:rPr>
        <w:t>í</w:t>
      </w:r>
      <w:r>
        <w:rPr>
          <w:rStyle w:val="Ninguno"/>
          <w:sz w:val="22"/>
          <w:szCs w:val="22"/>
          <w:rtl w:val="0"/>
          <w:lang w:val="en-US"/>
        </w:rPr>
        <w:t>a haber sido diferente. Por la naturaleza de mi investigaci</w:t>
      </w:r>
      <w:r>
        <w:rPr>
          <w:rStyle w:val="Ninguno"/>
          <w:sz w:val="22"/>
          <w:szCs w:val="22"/>
          <w:rtl w:val="0"/>
          <w:lang w:val="en-US"/>
        </w:rPr>
        <w:t>ó</w:t>
      </w:r>
      <w:r>
        <w:rPr>
          <w:rStyle w:val="Ninguno"/>
          <w:sz w:val="22"/>
          <w:szCs w:val="22"/>
          <w:rtl w:val="0"/>
          <w:lang w:val="en-US"/>
        </w:rPr>
        <w:t>n, la cantidad espec</w:t>
      </w:r>
      <w:r>
        <w:rPr>
          <w:rStyle w:val="Ninguno"/>
          <w:sz w:val="22"/>
          <w:szCs w:val="22"/>
          <w:rtl w:val="0"/>
          <w:lang w:val="en-US"/>
        </w:rPr>
        <w:t>í</w:t>
      </w:r>
      <w:r>
        <w:rPr>
          <w:rStyle w:val="Ninguno"/>
          <w:sz w:val="22"/>
          <w:szCs w:val="22"/>
          <w:rtl w:val="0"/>
          <w:lang w:val="en-US"/>
        </w:rPr>
        <w:t>fica de temas es de muy poca importancia; m</w:t>
      </w:r>
      <w:r>
        <w:rPr>
          <w:rStyle w:val="Ninguno"/>
          <w:sz w:val="22"/>
          <w:szCs w:val="22"/>
          <w:rtl w:val="0"/>
          <w:lang w:val="en-US"/>
        </w:rPr>
        <w:t>á</w:t>
      </w:r>
      <w:r>
        <w:rPr>
          <w:rStyle w:val="Ninguno"/>
          <w:sz w:val="22"/>
          <w:szCs w:val="22"/>
          <w:rtl w:val="0"/>
          <w:lang w:val="en-US"/>
        </w:rPr>
        <w:t>s importante es lo que se hace despu</w:t>
      </w:r>
      <w:r>
        <w:rPr>
          <w:rStyle w:val="Ninguno"/>
          <w:sz w:val="22"/>
          <w:szCs w:val="22"/>
          <w:rtl w:val="0"/>
          <w:lang w:val="en-US"/>
        </w:rPr>
        <w:t>é</w:t>
      </w:r>
      <w:r>
        <w:rPr>
          <w:rStyle w:val="Ninguno"/>
          <w:sz w:val="22"/>
          <w:szCs w:val="22"/>
          <w:rtl w:val="0"/>
          <w:lang w:val="en-US"/>
        </w:rPr>
        <w:t>s con esos datos.</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09"/>
  <w:autoHyphenation w:val="1"/>
  <w:evenAndOddHeaders w:val="0"/>
  <w:bookFoldPrinting w:val="0"/>
  <w:noLineBreaksAfter w:lang="español" w:val="‘“(〔[{〈《「『【⦅〘〖«〝︵︷︹︻︽︿﹁﹃﹇﹙﹛﹝｢"/>
  <w:noLineBreaksBefore w:lang="español"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cabezado y pie">
    <w:name w:val="Encabezado y pie"/>
    <w:next w:val="Encabezado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1">
    <w:name w:val="heading 1"/>
    <w:next w:val="Body Text"/>
    <w:pPr>
      <w:keepNext w:val="1"/>
      <w:keepLines w:val="0"/>
      <w:pageBreakBefore w:val="0"/>
      <w:widowControl w:val="1"/>
      <w:shd w:val="clear" w:color="auto" w:fill="auto"/>
      <w:suppressAutoHyphens w:val="1"/>
      <w:bidi w:val="0"/>
      <w:spacing w:before="0" w:after="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48"/>
      <w:szCs w:val="48"/>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1"/>
      <w:bidi w:val="0"/>
      <w:spacing w:before="0" w:after="14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character" w:styleId="Ninguno">
    <w:name w:val="Ninguno"/>
    <w:rPr>
      <w:lang w:val="es-ES_tradnl"/>
    </w:rPr>
  </w:style>
  <w:style w:type="paragraph" w:styleId="Predeterminado">
    <w:name w:val="Predeterminado"/>
    <w:next w:val="Predeterminado"/>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Enlace">
    <w:name w:val="Enlace"/>
    <w:rPr>
      <w:outline w:val="0"/>
      <w:color w:val="000080"/>
      <w:u w:val="single" w:color="000080"/>
      <w14:textFill>
        <w14:solidFill>
          <w14:srgbClr w14:val="000080"/>
        </w14:solidFill>
      </w14:textFill>
    </w:rPr>
  </w:style>
  <w:style w:type="character" w:styleId="Hyperlink.0">
    <w:name w:val="Hyperlink.0"/>
    <w:basedOn w:val="Enlace"/>
    <w:next w:val="Hyperlink.0"/>
    <w:rPr>
      <w:lang w:val="en-US"/>
    </w:rPr>
  </w:style>
  <w:style w:type="paragraph" w:styleId="footnote text">
    <w:name w:val="footnote text"/>
    <w:next w:val="footnote text"/>
    <w:pPr>
      <w:keepNext w:val="0"/>
      <w:keepLines w:val="0"/>
      <w:pageBreakBefore w:val="0"/>
      <w:widowControl w:val="1"/>
      <w:shd w:val="clear" w:color="auto" w:fill="auto"/>
      <w:suppressAutoHyphens w:val="1"/>
      <w:bidi w:val="0"/>
      <w:spacing w:before="0" w:after="0" w:line="240" w:lineRule="auto"/>
      <w:ind w:left="339" w:right="0" w:hanging="339"/>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lang w:val="en-US"/>
      <w14:textFill>
        <w14:solidFill>
          <w14:srgbClr w14:val="000000"/>
        </w14:solidFill>
      </w14:textFill>
    </w:rPr>
  </w:style>
  <w:style w:type="character" w:styleId="Footnote Anchor">
    <w:name w:val="Footnote Anchor"/>
    <w:basedOn w:val="Ninguno"/>
    <w:rPr>
      <w:vertAlign w:val="superscript"/>
    </w:rPr>
  </w:style>
  <w:style w:type="character" w:styleId="Hyperlink.1">
    <w:name w:val="Hyperlink.1"/>
    <w:basedOn w:val="Enlace"/>
    <w:next w:val="Hyperlink.1"/>
    <w:rPr>
      <w:lang w:val="es-ES_tradnl"/>
    </w:rPr>
  </w:style>
  <w:style w:type="paragraph" w:styleId="Cuerpo">
    <w:name w:val="Cuerpo"/>
    <w:next w:val="Cuerpo"/>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s-ES_tradnl"/>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footnotes" Target="footnote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