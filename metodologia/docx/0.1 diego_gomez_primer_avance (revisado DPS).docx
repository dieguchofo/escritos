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jc w:val="center"/>
        <w:rPr>
          <w:lang w:val="es-ES"/>
        </w:rPr>
      </w:pPr>
      <w:r>
        <w:rPr>
          <w:b w:val="false"/>
          <w:color w:val="000000"/>
          <w:sz w:val="24"/>
          <w:szCs w:val="24"/>
          <w:lang w:val="es-ES"/>
          <w:rPrChange w:id="0" w:author="Unknown Author" w:date="2024-08-29T12:07:06Z"/>
        </w:rPr>
        <w:t>Capítulo 1: metodología</w:t>
      </w:r>
    </w:p>
    <w:p>
      <w:pPr>
        <w:pStyle w:val="TextBody"/>
        <w:spacing w:lineRule="auto" w:line="480"/>
        <w:jc w:val="both"/>
        <w:rPr/>
      </w:pPr>
      <w:r>
        <w:rPr>
          <w:color w:val="000000"/>
          <w:lang w:val="es-ES"/>
          <w:rPrChange w:id="0" w:author="Unknown Author" w:date="2024-08-29T12:07:06Z"/>
        </w:rPr>
        <w:t>Antes que nada voy a resumir muy rápidamente todo lo que aconteció durante la investigación. Descargué los PDFs de TESIUNAM, la base de datos de la UNAM que alberga y hace disponibles los trabajos de titulación de toda la universidad. Para hacerlo tuve que escribir unos scripts en Python (</w:t>
      </w:r>
      <w:hyperlink r:id="rId2">
        <w:r>
          <w:rPr>
            <w:rStyle w:val="InternetLink"/>
            <w:color w:val="000000"/>
            <w:lang w:val="es-ES"/>
            <w:rPrChange w:id="0" w:author="Unknown Author" w:date="2024-08-29T12:07:06Z"/>
          </w:rPr>
          <w:t>https://github.com/diego-g-fonte/crawler</w:t>
        </w:r>
      </w:hyperlink>
      <w:r>
        <w:rPr>
          <w:color w:val="000000"/>
          <w:lang w:val="es-ES"/>
          <w:rPrChange w:id="0" w:author="Unknown Author" w:date="2024-08-29T12:07:06Z"/>
        </w:rPr>
        <w:t>),</w:t>
      </w:r>
      <w:r>
        <w:rPr>
          <w:rStyle w:val="FootnoteAnchor"/>
          <w:color w:val="000000"/>
          <w:u w:val="single"/>
          <w:lang w:val="es-ES"/>
          <w:rPrChange w:id="0" w:author="Unknown Author" w:date="2024-08-29T12:07:06Z"/>
        </w:rPr>
        <w:footnoteReference w:id="2"/>
      </w:r>
      <w:r>
        <w:rPr>
          <w:color w:val="000000"/>
          <w:lang w:val="es-ES"/>
          <w:rPrChange w:id="0" w:author="Unknown Author" w:date="2024-08-29T12:07:06Z"/>
        </w:rPr>
        <w:t xml:space="preserve"> que descargan todos los PDFs de todas las páginas de resultados de cualquier búsqueda en TESIUNAM, además de producir un documento JSON con los metadatos de dichos resultados (nombre de lx autorx, título, año de publicación y número de identificación del PDF asignado por TESIUNAM).</w:t>
      </w:r>
    </w:p>
    <w:p>
      <w:pPr>
        <w:pStyle w:val="TextBody"/>
        <w:spacing w:lineRule="auto" w:line="480"/>
        <w:jc w:val="both"/>
        <w:rPr>
          <w:lang w:val="es-ES"/>
          <w:ins w:id="21" w:author="Unknown Author" w:date="2024-09-01T18:59:19Z"/>
        </w:rPr>
      </w:pPr>
      <w:r>
        <w:rPr>
          <w:color w:val="000000"/>
          <w:lang w:val="es-ES"/>
          <w:rPrChange w:id="0" w:author="Unknown Author" w:date="2024-08-29T12:07:06Z"/>
        </w:rPr>
        <w:tab/>
        <w:t xml:space="preserve">Para cuantificar el estilo usé una estrategia utilizada en los estudios de atribución autoral que está basada en las frecuencias relativas de las palabras. Frecuencia relativa sólo quiere decir que del 100% de las palabras de un texto, X% es la palabra "de", Y% es la palabra "la", </w:t>
      </w:r>
      <w:del w:id="7" w:author="David Pruneda Sentíes" w:date="2024-08-21T16:49:00Z">
        <w:r>
          <w:rPr>
            <w:color w:val="000000"/>
            <w:lang w:val="es-ES"/>
          </w:rPr>
          <w:delText>etc</w:delText>
        </w:r>
      </w:del>
      <w:ins w:id="8" w:author="David Pruneda Sentíes" w:date="2024-08-21T16:49:00Z">
        <w:r>
          <w:rPr>
            <w:color w:val="000000"/>
            <w:lang w:val="es-ES"/>
          </w:rPr>
          <w:t>etcétera</w:t>
        </w:r>
      </w:ins>
      <w:r>
        <w:rPr>
          <w:color w:val="000000"/>
          <w:lang w:val="es-ES"/>
          <w:rPrChange w:id="0" w:author="Unknown Author" w:date="2024-08-29T12:07:06Z"/>
        </w:rPr>
        <w:t xml:space="preserve">. Por ejemplo, en la tesina titulada "El género policíaco y el gótico dentro de </w:t>
      </w:r>
      <w:r>
        <w:rPr>
          <w:i/>
          <w:color w:val="000000"/>
          <w:lang w:val="es-ES"/>
          <w:rPrChange w:id="0" w:author="Unknown Author" w:date="2024-08-29T12:07:06Z"/>
        </w:rPr>
        <w:t xml:space="preserve">The </w:t>
      </w:r>
      <w:ins w:id="11" w:author="David Pruneda Sentíes" w:date="2024-08-21T16:49:00Z">
        <w:r>
          <w:rPr>
            <w:i/>
            <w:color w:val="000000"/>
            <w:lang w:val="es-ES"/>
          </w:rPr>
          <w:t>V</w:t>
        </w:r>
      </w:ins>
      <w:del w:id="12" w:author="David Pruneda Sentíes" w:date="2024-08-21T16:49:00Z">
        <w:r>
          <w:rPr>
            <w:i/>
            <w:color w:val="000000"/>
            <w:lang w:val="es-ES"/>
          </w:rPr>
          <w:delText>v</w:delText>
        </w:r>
      </w:del>
      <w:r>
        <w:rPr>
          <w:i/>
          <w:color w:val="000000"/>
          <w:lang w:val="es-ES"/>
          <w:rPrChange w:id="0" w:author="Unknown Author" w:date="2024-08-29T12:07:06Z"/>
        </w:rPr>
        <w:t xml:space="preserve">irgin </w:t>
      </w:r>
      <w:ins w:id="14" w:author="David Pruneda Sentíes" w:date="2024-08-21T16:49:00Z">
        <w:r>
          <w:rPr>
            <w:i/>
            <w:color w:val="000000"/>
            <w:lang w:val="es-ES"/>
          </w:rPr>
          <w:t>S</w:t>
        </w:r>
      </w:ins>
      <w:del w:id="15" w:author="David Pruneda Sentíes" w:date="2024-08-21T16:49:00Z">
        <w:r>
          <w:rPr>
            <w:i/>
            <w:color w:val="000000"/>
            <w:lang w:val="es-ES"/>
          </w:rPr>
          <w:delText>s</w:delText>
        </w:r>
      </w:del>
      <w:r>
        <w:rPr>
          <w:i/>
          <w:color w:val="000000"/>
          <w:lang w:val="es-ES"/>
          <w:rPrChange w:id="0" w:author="Unknown Author" w:date="2024-08-29T12:07:06Z"/>
        </w:rPr>
        <w:t>uicides</w:t>
      </w:r>
      <w:r>
        <w:rPr>
          <w:color w:val="000000"/>
          <w:lang w:val="es-ES"/>
          <w:rPrChange w:id="0" w:author="Unknown Author" w:date="2024-08-29T12:07:06Z"/>
        </w:rPr>
        <w:t xml:space="preserve"> de Jeffrey Eugenides", la palabra "de" conforma el 4.16% de las palabras, "la" el 3.29%, etcétera. Generé una tabla con las 5,000 palabras más comunes en todos los trabajos de titulación y su frecuencia relativa en cada uno. En estilometría, las frecuencias relativas de las palabras más comunes son lo que conforma el estilo de un texto</w:t>
      </w:r>
      <w:commentRangeStart w:id="0"/>
      <w:r>
        <w:rPr>
          <w:color w:val="000000"/>
          <w:lang w:val="es-ES"/>
          <w:rPrChange w:id="0" w:author="Unknown Author" w:date="2024-08-29T12:07:06Z"/>
        </w:rPr>
        <w:t>.</w:t>
      </w:r>
      <w:r>
        <w:rPr>
          <w:color w:val="000000"/>
          <w:lang w:val="es-ES"/>
        </w:rPr>
      </w:r>
      <w:ins w:id="19" w:author="Unknown Author" w:date="2024-09-01T18:58:47Z">
        <w:commentRangeEnd w:id="0"/>
        <w:r>
          <w:commentReference w:id="0"/>
        </w:r>
        <w:r>
          <w:rPr>
            <w:color w:val="000000"/>
            <w:lang w:val="es-ES"/>
          </w:rPr>
          <w:t xml:space="preserve"> </w:t>
        </w:r>
      </w:ins>
      <w:ins w:id="20" w:author="Unknown Author" w:date="2024-09-01T18:59:19Z">
        <w:r>
          <w:rPr>
            <w:color w:val="000000"/>
            <w:lang w:val="es-ES"/>
          </w:rPr>
          <w:t>Como escribe Matthew Jockers en su capítulo "Style":</w:t>
        </w:r>
      </w:ins>
    </w:p>
    <w:p>
      <w:pPr>
        <w:pStyle w:val="TextBody"/>
        <w:widowControl/>
        <w:suppressAutoHyphens w:val="true"/>
        <w:bidi w:val="0"/>
        <w:spacing w:lineRule="auto" w:line="480" w:before="0" w:after="0"/>
        <w:ind w:left="720" w:right="0" w:hanging="0"/>
        <w:jc w:val="both"/>
        <w:rPr>
          <w:lang w:val="es-ES"/>
          <w:ins w:id="23" w:author="Unknown Author" w:date="2024-09-01T18:59:19Z"/>
        </w:rPr>
      </w:pPr>
      <w:ins w:id="22" w:author="Unknown Author" w:date="2024-09-01T18:59:19Z">
        <w:r>
          <w:rPr/>
          <w:t>The working assumption of all such investigation is that writers have distinct and detectabale stylistic habits, or "tics."</w:t>
        </w:r>
      </w:ins>
    </w:p>
    <w:p>
      <w:pPr>
        <w:pStyle w:val="TextBody"/>
        <w:widowControl/>
        <w:suppressAutoHyphens w:val="true"/>
        <w:bidi w:val="0"/>
        <w:spacing w:lineRule="auto" w:line="480" w:before="0" w:after="0"/>
        <w:ind w:left="720" w:right="0" w:hanging="0"/>
        <w:jc w:val="both"/>
        <w:rPr>
          <w:lang w:val="es-ES"/>
          <w:ins w:id="25" w:author="Unknown Author" w:date="2024-09-01T18:59:19Z"/>
        </w:rPr>
      </w:pPr>
      <w:ins w:id="24" w:author="Unknown Author" w:date="2024-09-01T18:59:19Z">
        <w:r>
          <w:rPr/>
          <w:t>. . .</w:t>
        </w:r>
      </w:ins>
    </w:p>
    <w:p>
      <w:pPr>
        <w:pStyle w:val="TextBody"/>
        <w:widowControl/>
        <w:suppressAutoHyphens w:val="true"/>
        <w:bidi w:val="0"/>
        <w:spacing w:lineRule="auto" w:line="480" w:before="0" w:after="0"/>
        <w:ind w:left="720" w:right="0" w:hanging="0"/>
        <w:jc w:val="both"/>
        <w:rPr>
          <w:lang w:val="es-ES"/>
          <w:ins w:id="27" w:author="Unknown Author" w:date="2024-09-01T18:59:19Z"/>
        </w:rPr>
      </w:pPr>
      <w:ins w:id="26" w:author="Unknown Author" w:date="2024-09-01T18:59:19Z">
        <w:r>
          <w:rPr/>
          <w:t>It is exactly these subtle "features" (pronouns, articles, conjunctions, and the like), however, that authorship and stylometry researchers have discovered to be the most telling when it comes to revealing an author's individual style.</w:t>
        </w:r>
      </w:ins>
    </w:p>
    <w:p>
      <w:pPr>
        <w:pStyle w:val="TextBody"/>
        <w:widowControl/>
        <w:suppressAutoHyphens w:val="true"/>
        <w:bidi w:val="0"/>
        <w:spacing w:lineRule="auto" w:line="480" w:before="0" w:after="0"/>
        <w:ind w:left="720" w:right="0" w:hanging="0"/>
        <w:jc w:val="both"/>
        <w:rPr>
          <w:lang w:val="es-ES"/>
          <w:ins w:id="29" w:author="Unknown Author" w:date="2024-09-01T18:59:19Z"/>
        </w:rPr>
      </w:pPr>
      <w:ins w:id="28" w:author="Unknown Author" w:date="2024-09-01T18:59:19Z">
        <w:r>
          <w:rPr/>
          <w:t>. . .</w:t>
        </w:r>
      </w:ins>
    </w:p>
    <w:p>
      <w:pPr>
        <w:pStyle w:val="TextBody"/>
        <w:widowControl/>
        <w:suppressAutoHyphens w:val="true"/>
        <w:bidi w:val="0"/>
        <w:spacing w:lineRule="auto" w:line="480" w:before="0" w:after="0"/>
        <w:ind w:left="720" w:right="0" w:hanging="0"/>
        <w:jc w:val="both"/>
        <w:rPr>
          <w:lang w:val="es-ES"/>
        </w:rPr>
      </w:pPr>
      <w:ins w:id="30" w:author="Unknown Author" w:date="2024-09-01T18:59:19Z">
        <w:r>
          <w:rPr/>
          <w:t>There are many ways in which a feature set may be derived, but the growing consensus is that the analysis of high-frequency words (mostly function, or closed-class, words) or n-grams</w:t>
        </w:r>
      </w:ins>
      <w:ins w:id="31" w:author="Unknown Author" w:date="2024-09-01T18:59:19Z">
        <w:r>
          <w:rPr>
            <w:rStyle w:val="FootnoteAnchor"/>
          </w:rPr>
          <w:footnoteReference w:id="3"/>
        </w:r>
      </w:ins>
      <w:ins w:id="32" w:author="Unknown Author" w:date="2024-09-01T18:59:19Z">
        <w:r>
          <w:rPr/>
          <w:t>, or both, provides the most consistently reliable results in authorship attribution problems. (Jockers 63-4)</w:t>
        </w:r>
      </w:ins>
    </w:p>
    <w:p>
      <w:pPr>
        <w:pStyle w:val="TextBody"/>
        <w:spacing w:lineRule="auto" w:line="480"/>
        <w:jc w:val="both"/>
        <w:rPr>
          <w:lang w:val="es-ES"/>
        </w:rPr>
      </w:pPr>
      <w:del w:id="33" w:author="Unknown Author" w:date="2024-09-01T18:59:58Z">
        <w:r>
          <w:rPr>
            <w:color w:val="000000"/>
            <w:lang w:val="es-ES"/>
          </w:rPr>
          <w:delText xml:space="preserve"> </w:delText>
        </w:r>
      </w:del>
      <w:r>
        <w:rPr>
          <w:color w:val="000000"/>
          <w:lang w:val="es-ES"/>
          <w:rPrChange w:id="0" w:author="Unknown Author" w:date="2024-08-29T12:07:06Z"/>
        </w:rPr>
        <w:t xml:space="preserve">Ya teniendo la tabla con las frecuencias relativas, usé una función ("dist" en </w:t>
      </w:r>
      <w:commentRangeStart w:id="1"/>
      <w:r>
        <w:rPr>
          <w:color w:val="000000"/>
          <w:lang w:val="es-ES"/>
          <w:rPrChange w:id="0" w:author="Unknown Author" w:date="2024-08-29T12:07:06Z"/>
        </w:rPr>
        <w:t>R</w:t>
      </w:r>
      <w:r>
        <w:rPr>
          <w:color w:val="000000"/>
          <w:lang w:val="es-ES"/>
        </w:rPr>
      </w:r>
      <w:ins w:id="36" w:author="Unknown Author" w:date="2024-08-29T11:45:42Z">
        <w:commentRangeEnd w:id="1"/>
        <w:r>
          <w:commentReference w:id="1"/>
        </w:r>
        <w:r>
          <w:rPr>
            <w:rStyle w:val="FootnoteAnchor"/>
            <w:color w:val="000000"/>
            <w:lang w:val="es-ES"/>
          </w:rPr>
          <w:footnoteReference w:id="4"/>
        </w:r>
      </w:ins>
      <w:r>
        <w:rPr>
          <w:color w:val="000000"/>
          <w:lang w:val="es-ES"/>
          <w:rPrChange w:id="0" w:author="Unknown Author" w:date="2024-08-29T12:07:06Z"/>
        </w:rPr>
        <w:t>) que crea un espacio multidimensional (en este caso de 5,000 dimensiones) y coloca un punto por cada trabajo de titulación en ese espacio. Es más fácil pensar en un espacio de dos dimensiones en el que el eje X es la frecuencia relativa de la palabra "de", y el eje Y la de la palabra "la". Dentro de este espacio, el trabajo "El género policíaco ..." se convertiría en un punto con las coordenadas (4.16, 3.29). Otro trabajo de titulación, por ejemplo "Propuesta de lecciones-muestra para la enseñanza de la comprensión de lectura en ingl</w:t>
      </w:r>
      <w:ins w:id="38" w:author="David Pruneda Sentíes" w:date="2024-08-21T16:51:00Z">
        <w:r>
          <w:rPr>
            <w:color w:val="000000"/>
            <w:lang w:val="es-ES"/>
          </w:rPr>
          <w:t>é</w:t>
        </w:r>
      </w:ins>
      <w:del w:id="39" w:author="David Pruneda Sentíes" w:date="2024-08-21T16:51:00Z">
        <w:r>
          <w:rPr>
            <w:color w:val="000000"/>
            <w:lang w:val="es-ES"/>
          </w:rPr>
          <w:delText>e</w:delText>
        </w:r>
      </w:del>
      <w:r>
        <w:rPr>
          <w:color w:val="000000"/>
          <w:lang w:val="es-ES"/>
          <w:rPrChange w:id="0" w:author="Unknown Author" w:date="2024-08-29T12:07:06Z"/>
        </w:rPr>
        <w:t xml:space="preserve">s en el marco de la ENA", tendría las coordenadas (7.11, 4.01). Podemos trazar una línea entre esos dos puntos y medir qué tan cerca o lejos están (en otras palabras, qué tan similares o diferentes son). La computadora puede hacer ese mismo proceso en 5,000 dimensiones y calcular las distancias entre todos los puntos. Finalmente, generé una gráfica que visualiza el promedio de las distancias entre los trabajos de titulación publicados en un año, de los años 2006 al 2023. </w:t>
      </w:r>
    </w:p>
    <w:p>
      <w:pPr>
        <w:pStyle w:val="TextBody"/>
        <w:spacing w:lineRule="auto" w:line="480"/>
        <w:jc w:val="both"/>
        <w:rPr>
          <w:lang w:val="es-ES"/>
        </w:rPr>
      </w:pPr>
      <w:r>
        <w:rPr>
          <w:color w:val="000000"/>
          <w:lang w:val="es-ES"/>
          <w:rPrChange w:id="0" w:author="Unknown Author" w:date="2024-08-29T12:07:06Z"/>
        </w:rPr>
        <w:tab/>
        <w:t>Para cuantificar los temas utilicé una técnica llamada modelado de temas. Usé un programa (MALLET</w:t>
      </w:r>
      <w:ins w:id="42" w:author="Unknown Author" w:date="2024-08-29T11:47:28Z">
        <w:r>
          <w:rPr>
            <w:rStyle w:val="FootnoteAnchor"/>
            <w:color w:val="000000"/>
            <w:lang w:val="es-ES"/>
          </w:rPr>
          <w:footnoteReference w:id="5"/>
        </w:r>
      </w:ins>
      <w:commentRangeStart w:id="2"/>
      <w:r>
        <w:rPr>
          <w:color w:val="000000"/>
          <w:lang w:val="es-ES"/>
          <w:rPrChange w:id="0" w:author="Unknown Author" w:date="2024-08-29T12:07:06Z"/>
        </w:rPr>
        <w:t>)</w:t>
      </w:r>
      <w:r>
        <w:rPr>
          <w:color w:val="000000"/>
          <w:lang w:val="es-ES"/>
        </w:rPr>
      </w:r>
      <w:commentRangeEnd w:id="2"/>
      <w:r>
        <w:commentReference w:id="2"/>
      </w:r>
      <w:r>
        <w:rPr>
          <w:color w:val="000000"/>
          <w:lang w:val="es-ES"/>
          <w:rPrChange w:id="0" w:author="Unknown Author" w:date="2024-08-29T12:07:06Z"/>
        </w:rPr>
        <w:t xml:space="preserve"> que, al procesar los textos, produce una tabla con una cantidad X de temas </w:t>
      </w:r>
      <w:commentRangeStart w:id="3"/>
      <w:r>
        <w:rPr>
          <w:color w:val="000000"/>
          <w:lang w:val="es-ES"/>
          <w:rPrChange w:id="0" w:author="Unknown Author" w:date="2024-08-29T12:07:06Z"/>
        </w:rPr>
        <w:t>(</w:t>
      </w:r>
      <w:del w:id="46" w:author="David Pruneda Sentíes" w:date="2024-08-21T16:52:00Z">
        <w:r>
          <w:rPr>
            <w:color w:val="000000"/>
            <w:lang w:val="es-ES"/>
          </w:rPr>
          <w:delText xml:space="preserve">yo, </w:delText>
        </w:r>
      </w:del>
      <w:r>
        <w:rPr>
          <w:color w:val="000000"/>
          <w:lang w:val="es-ES"/>
          <w:rPrChange w:id="0" w:author="Unknown Author" w:date="2024-08-29T12:07:06Z"/>
        </w:rPr>
        <w:t>arbitrariamente</w:t>
      </w:r>
      <w:del w:id="48" w:author="David Pruneda Sentíes" w:date="2024-08-21T16:52:00Z">
        <w:r>
          <w:rPr>
            <w:color w:val="000000"/>
            <w:lang w:val="es-ES"/>
          </w:rPr>
          <w:delText>,</w:delText>
        </w:r>
      </w:del>
      <w:r>
        <w:rPr>
          <w:color w:val="000000"/>
          <w:lang w:val="es-ES"/>
          <w:rPrChange w:id="0" w:author="Unknown Author" w:date="2024-08-29T12:07:06Z"/>
        </w:rPr>
        <w:t xml:space="preserve"> elegí 50)</w:t>
      </w:r>
      <w:r>
        <w:rPr>
          <w:color w:val="000000"/>
          <w:lang w:val="es-ES"/>
        </w:rPr>
      </w:r>
      <w:commentRangeEnd w:id="3"/>
      <w:r>
        <w:commentReference w:id="3"/>
      </w:r>
      <w:r>
        <w:rPr>
          <w:color w:val="000000"/>
          <w:lang w:val="es-ES"/>
          <w:rPrChange w:id="0" w:author="Unknown Author" w:date="2024-08-29T12:07:06Z"/>
        </w:rPr>
        <w:t xml:space="preserve"> y la cantidad de ese tema que tiene cada texto. Lo podemos pensar como que cada texto tiene un 100% de "tema", del cual 50% puede ser Jane Austen, 25% narratología, </w:t>
      </w:r>
      <w:del w:id="51" w:author="David Pruneda Sentíes" w:date="2024-08-21T16:53:00Z">
        <w:r>
          <w:rPr>
            <w:color w:val="000000"/>
            <w:lang w:val="es-ES"/>
          </w:rPr>
          <w:delText>etc</w:delText>
        </w:r>
      </w:del>
      <w:ins w:id="52" w:author="David Pruneda Sentíes" w:date="2024-08-21T16:53:00Z">
        <w:r>
          <w:rPr>
            <w:color w:val="000000"/>
            <w:lang w:val="es-ES"/>
          </w:rPr>
          <w:t>etcétera</w:t>
        </w:r>
      </w:ins>
      <w:r>
        <w:rPr>
          <w:color w:val="000000"/>
          <w:lang w:val="es-ES"/>
          <w:rPrChange w:id="0" w:author="Unknown Author" w:date="2024-08-29T12:07:06Z"/>
        </w:rPr>
        <w:t>. Con esa tabla usé el mismo método que con la tabla de frecuencias relativas y generé una tabla similar que visualiza el promedio de las distancias entre los trabajos de titulación, pero ahora tomando en cuenta los temas</w:t>
      </w:r>
      <w:del w:id="54" w:author="David Pruneda Sentíes" w:date="2024-08-21T16:55:00Z">
        <w:r>
          <w:rPr>
            <w:color w:val="000000"/>
            <w:lang w:val="es-ES"/>
          </w:rPr>
          <w:delText xml:space="preserve"> en vez de el estilo</w:delText>
        </w:r>
      </w:del>
      <w:r>
        <w:rPr>
          <w:color w:val="000000"/>
          <w:lang w:val="es-ES"/>
          <w:rPrChange w:id="0" w:author="Unknown Author" w:date="2024-08-29T12:07:06Z"/>
        </w:rPr>
        <w:t>.</w:t>
      </w:r>
    </w:p>
    <w:p>
      <w:pPr>
        <w:pStyle w:val="TextBody"/>
        <w:spacing w:lineRule="auto" w:line="480"/>
        <w:jc w:val="both"/>
        <w:rPr>
          <w:lang w:val="es-ES"/>
        </w:rPr>
      </w:pPr>
      <w:r>
        <w:rPr>
          <w:lang w:val="es-ES"/>
        </w:rPr>
      </w:r>
    </w:p>
    <w:p>
      <w:pPr>
        <w:pStyle w:val="Heading1"/>
        <w:spacing w:lineRule="auto" w:line="480"/>
        <w:jc w:val="both"/>
        <w:rPr>
          <w:b w:val="false"/>
          <w:b w:val="false"/>
          <w:bCs w:val="false"/>
          <w:ins w:id="61" w:author="Unknown Author" w:date="2024-08-30T09:50:07Z"/>
        </w:rPr>
      </w:pPr>
      <w:commentRangeStart w:id="4"/>
      <w:r>
        <w:rPr>
          <w:b w:val="false"/>
          <w:bCs w:val="false"/>
          <w:color w:val="000000"/>
          <w:sz w:val="24"/>
          <w:szCs w:val="24"/>
          <w:lang w:val="es-ES"/>
          <w:rPrChange w:id="0" w:author="Unknown Author" w:date="2024-08-30T09:43:24Z"/>
        </w:rPr>
        <w:t>1</w:t>
      </w:r>
      <w:r>
        <w:rPr>
          <w:b w:val="false"/>
          <w:bCs w:val="false"/>
          <w:color w:val="000000"/>
          <w:sz w:val="24"/>
          <w:szCs w:val="24"/>
          <w:lang w:val="es-ES"/>
        </w:rPr>
      </w:r>
      <w:commentRangeEnd w:id="4"/>
      <w:r>
        <w:commentReference w:id="4"/>
      </w:r>
      <w:r>
        <w:rPr>
          <w:b w:val="false"/>
          <w:bCs w:val="false"/>
          <w:color w:val="000000"/>
          <w:sz w:val="24"/>
          <w:szCs w:val="24"/>
          <w:lang w:val="es-ES"/>
          <w:rPrChange w:id="0" w:author="Unknown Author" w:date="2024-08-30T09:43:24Z"/>
        </w:rPr>
        <w:t xml:space="preserve">. </w:t>
      </w:r>
      <w:ins w:id="58" w:author="David Pruneda Sentíes" w:date="2024-08-21T17:04:00Z">
        <w:commentRangeStart w:id="5"/>
        <w:r>
          <w:rPr>
            <w:b w:val="false"/>
            <w:bCs w:val="false"/>
            <w:color w:val="000000"/>
            <w:sz w:val="24"/>
            <w:szCs w:val="24"/>
            <w:lang w:val="es-ES"/>
          </w:rPr>
          <w:t>¿</w:t>
        </w:r>
      </w:ins>
      <w:r>
        <w:rPr>
          <w:b w:val="false"/>
          <w:bCs w:val="false"/>
          <w:color w:val="000000"/>
          <w:sz w:val="24"/>
          <w:szCs w:val="24"/>
          <w:lang w:val="es-ES"/>
          <w:rPrChange w:id="0" w:author="Unknown Author" w:date="2024-08-30T09:43:24Z"/>
        </w:rPr>
        <w:t>Cómo conseguí los datos</w:t>
      </w:r>
      <w:ins w:id="60" w:author="David Pruneda Sentíes" w:date="2024-08-21T17:04:00Z">
        <w:r>
          <w:rPr>
            <w:b w:val="false"/>
            <w:bCs w:val="false"/>
            <w:color w:val="000000"/>
            <w:sz w:val="24"/>
            <w:szCs w:val="24"/>
            <w:lang w:val="es-ES"/>
          </w:rPr>
          <w:t>?</w:t>
        </w:r>
      </w:ins>
      <w:commentRangeEnd w:id="5"/>
      <w:r>
        <w:commentReference w:id="5"/>
      </w:r>
      <w:r>
        <w:rPr>
          <w:b w:val="false"/>
          <w:bCs w:val="false"/>
          <w:color w:val="000000"/>
          <w:sz w:val="24"/>
          <w:szCs w:val="24"/>
          <w:lang w:val="es-ES"/>
        </w:rPr>
      </w:r>
    </w:p>
    <w:p>
      <w:pPr>
        <w:pStyle w:val="TextBody"/>
        <w:spacing w:lineRule="auto" w:line="480"/>
        <w:jc w:val="both"/>
        <w:rPr>
          <w:color w:val="000000"/>
          <w:sz w:val="24"/>
          <w:szCs w:val="24"/>
          <w:lang w:val="es-ES"/>
        </w:rPr>
      </w:pPr>
      <w:r>
        <w:rPr>
          <w:color w:val="000000"/>
          <w:sz w:val="24"/>
          <w:szCs w:val="24"/>
          <w:lang w:val="es-ES"/>
        </w:rPr>
      </w:r>
    </w:p>
    <w:p>
      <w:pPr>
        <w:pStyle w:val="Heading1"/>
        <w:spacing w:lineRule="auto" w:line="480"/>
        <w:jc w:val="both"/>
        <w:rPr>
          <w:lang w:val="es-ES"/>
        </w:rPr>
      </w:pPr>
      <w:r>
        <w:rPr>
          <w:b w:val="false"/>
          <w:color w:val="000000"/>
          <w:sz w:val="24"/>
          <w:szCs w:val="24"/>
          <w:lang w:val="es-ES"/>
          <w:rPrChange w:id="0" w:author="Unknown Author" w:date="2024-08-29T12:07:06Z"/>
        </w:rPr>
        <w:t>Más arriba dije que los scripts con los que descargué los PDFs generan un documento JSON. A continuación voy a explicar qué es un documento JSON</w:t>
      </w:r>
      <w:del w:id="63" w:author="Unknown Author" w:date="2024-09-03T10:44:49Z">
        <w:r>
          <w:rPr>
            <w:b w:val="false"/>
            <w:color w:val="000000"/>
            <w:sz w:val="24"/>
            <w:szCs w:val="24"/>
            <w:lang w:val="es-ES"/>
          </w:rPr>
          <w:delText>, la importancia de los metadatos en los estudios literarios cuantitativos [NO ESTOY SEGURO DE ESTO</w:delText>
        </w:r>
      </w:del>
      <w:del w:id="64" w:author="Unknown Author" w:date="2024-09-03T10:44:49Z">
        <w:r>
          <w:rPr>
            <w:b w:val="false"/>
            <w:color w:val="000000"/>
            <w:sz w:val="24"/>
            <w:szCs w:val="24"/>
            <w:lang w:val="es-ES"/>
          </w:rPr>
          <w:commentReference w:id="6"/>
        </w:r>
      </w:del>
      <w:del w:id="65" w:author="Unknown Author" w:date="2024-09-03T10:44:49Z">
        <w:r>
          <w:rPr>
            <w:b w:val="false"/>
            <w:color w:val="000000"/>
            <w:sz w:val="24"/>
            <w:szCs w:val="24"/>
            <w:lang w:val="es-ES"/>
          </w:rPr>
          <w:delText>]</w:delText>
        </w:r>
      </w:del>
      <w:r>
        <w:rPr>
          <w:b w:val="false"/>
          <w:color w:val="000000"/>
          <w:sz w:val="24"/>
          <w:szCs w:val="24"/>
          <w:lang w:val="es-ES"/>
          <w:rPrChange w:id="0" w:author="Unknown Author" w:date="2024-08-29T12:07:06Z"/>
        </w:rPr>
        <w:t xml:space="preserve"> y cómo funcionan, a grandes rasgos, los scripts que escribí.</w:t>
      </w:r>
    </w:p>
    <w:p>
      <w:pPr>
        <w:pStyle w:val="TextBody"/>
        <w:spacing w:lineRule="auto" w:line="480"/>
        <w:jc w:val="both"/>
        <w:rPr>
          <w:lang w:val="es-ES"/>
        </w:rPr>
      </w:pPr>
      <w:r>
        <w:rPr>
          <w:color w:val="000000"/>
          <w:lang w:val="es-ES"/>
          <w:rPrChange w:id="0" w:author="Unknown Author" w:date="2024-08-29T12:07:06Z"/>
        </w:rPr>
        <w:tab/>
        <w:t>JSON son las siglas de JavaScript Object Notation. JavaScript es un lenguaje de programación, y JSON es una forma de escribir documentos para transportar información fácilmente (que surgió de la forma en la que se usan los objetos en JavaScript</w:t>
      </w:r>
      <w:r>
        <w:rPr>
          <w:rStyle w:val="FootnoteAnchor"/>
          <w:color w:val="000000"/>
          <w:lang w:val="es-ES"/>
          <w:rPrChange w:id="0" w:author="Unknown Author" w:date="2024-08-29T12:07:06Z"/>
        </w:rPr>
        <w:footnoteReference w:id="6"/>
      </w:r>
      <w:r>
        <w:rPr>
          <w:color w:val="000000"/>
          <w:lang w:val="es-ES"/>
          <w:rPrChange w:id="0" w:author="Unknown Author" w:date="2024-08-29T12:07:06Z"/>
        </w:rPr>
        <w:t xml:space="preserve">). Lo </w:t>
      </w:r>
      <w:commentRangeStart w:id="7"/>
      <w:r>
        <w:rPr>
          <w:color w:val="000000"/>
          <w:lang w:val="es-ES"/>
          <w:rPrChange w:id="0" w:author="Unknown Author" w:date="2024-08-29T12:07:06Z"/>
        </w:rPr>
        <w:t>bonito</w:t>
      </w:r>
      <w:r>
        <w:rPr>
          <w:color w:val="000000"/>
          <w:lang w:val="es-ES"/>
        </w:rPr>
      </w:r>
      <w:commentRangeEnd w:id="7"/>
      <w:r>
        <w:commentReference w:id="7"/>
      </w:r>
      <w:r>
        <w:rPr>
          <w:color w:val="000000"/>
          <w:lang w:val="es-ES"/>
          <w:rPrChange w:id="0" w:author="Unknown Author" w:date="2024-08-29T12:07:06Z"/>
        </w:rPr>
        <w:t xml:space="preserve"> del formato JSON es que es muy fácil de leer, tanto para las personas como para las computadoras, lo que permite transportar información de un lenguaje de programación a otro y además modificar manualmente los datos. Una entrada de los metadatos de un trabajo de titulación se ve así: </w:t>
      </w:r>
    </w:p>
    <w:p>
      <w:pPr>
        <w:pStyle w:val="TextBody"/>
        <w:spacing w:lineRule="auto" w:line="480"/>
        <w:jc w:val="both"/>
        <w:rPr>
          <w:lang w:val="es-ES"/>
        </w:rPr>
      </w:pPr>
      <w:r>
        <w:rPr>
          <w:rFonts w:ascii="Liberation Mono" w:hAnsi="Liberation Mono"/>
          <w:color w:val="000000"/>
          <w:lang w:val="es-ES"/>
          <w:rPrChange w:id="0" w:author="Unknown Author" w:date="2024-08-29T12:07:06Z"/>
        </w:rPr>
        <w:tab/>
        <w:t xml:space="preserve">{"nombre": "Torres Gutiérrez, Cristian Miguel", </w:t>
      </w:r>
    </w:p>
    <w:p>
      <w:pPr>
        <w:pStyle w:val="TextBody"/>
        <w:spacing w:lineRule="auto" w:line="480"/>
        <w:jc w:val="both"/>
        <w:rPr>
          <w:lang w:val="es-ES"/>
        </w:rPr>
      </w:pPr>
      <w:r>
        <w:rPr>
          <w:rFonts w:ascii="Liberation Mono" w:hAnsi="Liberation Mono"/>
          <w:color w:val="000000"/>
          <w:lang w:val="es-ES"/>
          <w:rPrChange w:id="0" w:author="Unknown Author" w:date="2024-08-29T12:07:06Z"/>
        </w:rPr>
        <w:tab/>
        <w:t xml:space="preserve">"titulo": ""A speaking eye" : el discurso pictórico en Hero and leander de Christopher Marlowe", </w:t>
      </w:r>
    </w:p>
    <w:p>
      <w:pPr>
        <w:pStyle w:val="TextBody"/>
        <w:spacing w:lineRule="auto" w:line="480"/>
        <w:jc w:val="both"/>
        <w:rPr>
          <w:lang w:val="es-ES"/>
        </w:rPr>
      </w:pPr>
      <w:r>
        <w:rPr>
          <w:rFonts w:ascii="Liberation Mono" w:hAnsi="Liberation Mono"/>
          <w:color w:val="000000"/>
          <w:lang w:val="es-ES"/>
          <w:rPrChange w:id="0" w:author="Unknown Author" w:date="2024-08-29T12:07:06Z"/>
        </w:rPr>
        <w:tab/>
        <w:t>"año": "2017",</w:t>
      </w:r>
    </w:p>
    <w:p>
      <w:pPr>
        <w:pStyle w:val="TextBody"/>
        <w:spacing w:lineRule="auto" w:line="480"/>
        <w:jc w:val="both"/>
        <w:rPr>
          <w:lang w:val="es-ES"/>
          <w:del w:id="78" w:author="David Pruneda Sentíes" w:date="2024-08-23T18:21:00Z"/>
        </w:rPr>
      </w:pPr>
      <w:r>
        <w:rPr>
          <w:rFonts w:ascii="Liberation Mono" w:hAnsi="Liberation Mono"/>
          <w:color w:val="000000"/>
          <w:lang w:val="es-ES"/>
          <w:rPrChange w:id="0" w:author="Unknown Author" w:date="2024-08-29T12:07:06Z"/>
        </w:rPr>
        <w:tab/>
        <w:t>"doc_num": "0755725"}.</w:t>
      </w:r>
      <w:del w:id="76" w:author="Unknown Author" w:date="2024-08-29T12:02:40Z">
        <w:r>
          <w:rPr>
            <w:rFonts w:ascii="Liberation Mono" w:hAnsi="Liberation Mono"/>
            <w:color w:val="000000"/>
            <w:lang w:val="es-ES"/>
          </w:rPr>
          <w:delText xml:space="preserve"> </w:delText>
        </w:r>
      </w:del>
      <w:ins w:id="77" w:author="Unknown Author" w:date="2024-08-29T12:02:43Z">
        <w:r>
          <w:rPr>
            <w:rStyle w:val="FootnoteAnchor"/>
            <w:rFonts w:ascii="Liberation Mono" w:hAnsi="Liberation Mono"/>
            <w:color w:val="000000"/>
            <w:lang w:val="es-ES"/>
          </w:rPr>
          <w:footnoteReference w:id="7"/>
        </w:r>
      </w:ins>
    </w:p>
    <w:p>
      <w:pPr>
        <w:pStyle w:val="TextBody"/>
        <w:spacing w:lineRule="auto" w:line="480"/>
        <w:jc w:val="both"/>
        <w:rPr>
          <w:lang w:val="es-ES"/>
          <w:ins w:id="80" w:author="Unknown Author" w:date="2024-09-03T10:42:07Z"/>
        </w:rPr>
      </w:pPr>
      <w:ins w:id="79" w:author="Unknown Author" w:date="2024-09-03T10:42:07Z">
        <w:r>
          <w:rPr/>
        </w:r>
      </w:ins>
    </w:p>
    <w:p>
      <w:pPr>
        <w:pStyle w:val="TextBody"/>
        <w:spacing w:lineRule="auto" w:line="480"/>
        <w:jc w:val="both"/>
        <w:rPr>
          <w:lang w:val="es-ES"/>
          <w:del w:id="83" w:author="Unknown Author" w:date="2024-09-03T10:43:24Z"/>
        </w:rPr>
      </w:pPr>
      <w:r>
        <w:rPr>
          <w:color w:val="000000"/>
          <w:lang w:val="es-ES"/>
          <w:rPrChange w:id="0" w:author="Unknown Author" w:date="2024-08-29T12:07:06Z"/>
        </w:rPr>
        <w:t>Como es evidente, es un formato muy útil para organizar bases de dato</w:t>
      </w:r>
      <w:del w:id="82" w:author="Unknown Author" w:date="2024-09-03T10:43:24Z">
        <w:r>
          <w:rPr>
            <w:color w:val="000000"/>
            <w:lang w:val="es-ES"/>
          </w:rPr>
          <w:delText>s.</w:delText>
        </w:r>
      </w:del>
    </w:p>
    <w:p>
      <w:pPr>
        <w:pStyle w:val="TextBody"/>
        <w:spacing w:lineRule="auto" w:line="480"/>
        <w:jc w:val="both"/>
        <w:rPr>
          <w:lang w:val="es-ES"/>
          <w:del w:id="85" w:author="Unknown Author" w:date="2024-09-03T10:43:15Z"/>
        </w:rPr>
      </w:pPr>
      <w:del w:id="84" w:author="Unknown Author" w:date="2024-09-03T10:43:15Z">
        <w:r>
          <w:rPr>
            <w:i w:val="false"/>
            <w:iCs w:val="false"/>
            <w:color w:val="000000"/>
            <w:lang w:val="es-ES"/>
          </w:rPr>
          <w:delText>1.1. Metadatos en los estudios literarios cuantitativos</w:delText>
        </w:r>
      </w:del>
    </w:p>
    <w:p>
      <w:pPr>
        <w:pStyle w:val="TextBody"/>
        <w:spacing w:lineRule="auto" w:line="480"/>
        <w:jc w:val="both"/>
        <w:rPr>
          <w:lang w:val="es-ES"/>
          <w:ins w:id="89" w:author="Unknown Author" w:date="2024-09-03T10:43:28Z"/>
        </w:rPr>
      </w:pPr>
      <w:del w:id="86" w:author="Unknown Author" w:date="2024-09-03T10:43:15Z">
        <w:r>
          <w:rPr>
            <w:color w:val="000000"/>
            <w:lang w:val="es-ES"/>
          </w:rPr>
          <w:delText>[POR VER SI SÍ QUIERO ESCRIBIR ESTO]</w:delText>
        </w:r>
      </w:del>
      <w:del w:id="87" w:author="Unknown Author" w:date="2024-09-03T10:43:25Z">
        <w:r>
          <w:rPr>
            <w:color w:val="000000"/>
            <w:lang w:val="es-ES"/>
          </w:rPr>
          <w:commentReference w:id="8"/>
        </w:r>
      </w:del>
      <w:ins w:id="88" w:author="Unknown Author" w:date="2024-09-03T10:43:28Z">
        <w:r>
          <w:rPr/>
          <w:t>s.</w:t>
        </w:r>
      </w:ins>
    </w:p>
    <w:p>
      <w:pPr>
        <w:pStyle w:val="TextBody"/>
        <w:spacing w:lineRule="auto" w:line="480"/>
        <w:jc w:val="both"/>
        <w:rPr>
          <w:i w:val="false"/>
          <w:i w:val="false"/>
          <w:iCs w:val="false"/>
          <w:ins w:id="91" w:author="Unknown Author" w:date="2024-09-03T10:43:28Z"/>
        </w:rPr>
      </w:pPr>
      <w:ins w:id="90" w:author="Unknown Author" w:date="2024-09-03T10:43:28Z">
        <w:r>
          <w:rPr/>
        </w:r>
      </w:ins>
    </w:p>
    <w:p>
      <w:pPr>
        <w:pStyle w:val="TextBody"/>
        <w:spacing w:lineRule="auto" w:line="480"/>
        <w:jc w:val="both"/>
        <w:rPr>
          <w:i w:val="false"/>
          <w:i w:val="false"/>
          <w:iCs w:val="false"/>
          <w:ins w:id="99" w:author="Unknown Author" w:date="2024-08-30T09:50:00Z"/>
        </w:rPr>
      </w:pPr>
      <w:bookmarkStart w:id="0" w:name="c%25252525252525C3%25252525252525B3mo-co"/>
      <w:bookmarkEnd w:id="0"/>
      <w:r>
        <w:rPr>
          <w:i w:val="false"/>
          <w:iCs w:val="false"/>
          <w:color w:val="000000"/>
          <w:lang w:val="es-ES"/>
          <w:rPrChange w:id="0" w:author="Unknown Author" w:date="2024-08-29T12:07:06Z"/>
        </w:rPr>
        <w:t>1.</w:t>
      </w:r>
      <w:del w:id="93" w:author="Unknown Author" w:date="2024-09-03T10:43:30Z">
        <w:r>
          <w:rPr>
            <w:i w:val="false"/>
            <w:iCs w:val="false"/>
            <w:color w:val="000000"/>
            <w:lang w:val="es-ES"/>
          </w:rPr>
          <w:delText>2</w:delText>
        </w:r>
      </w:del>
      <w:ins w:id="94" w:author="Unknown Author" w:date="2024-09-03T10:43:30Z">
        <w:r>
          <w:rPr>
            <w:i w:val="false"/>
            <w:iCs w:val="false"/>
            <w:color w:val="000000"/>
            <w:lang w:val="es-ES"/>
          </w:rPr>
          <w:t>1</w:t>
        </w:r>
      </w:ins>
      <w:r>
        <w:rPr>
          <w:i w:val="false"/>
          <w:iCs w:val="false"/>
          <w:color w:val="000000"/>
          <w:lang w:val="es-ES"/>
          <w:rPrChange w:id="0" w:author="Unknown Author" w:date="2024-08-29T12:07:06Z"/>
        </w:rPr>
        <w:t xml:space="preserve">. </w:t>
      </w:r>
      <w:ins w:id="96" w:author="David Pruneda Sentíes" w:date="2024-08-21T17:07:00Z">
        <w:r>
          <w:rPr>
            <w:i w:val="false"/>
            <w:iCs w:val="false"/>
            <w:color w:val="000000"/>
            <w:lang w:val="es-ES"/>
          </w:rPr>
          <w:t>¿</w:t>
        </w:r>
      </w:ins>
      <w:r>
        <w:rPr>
          <w:i w:val="false"/>
          <w:iCs w:val="false"/>
          <w:color w:val="000000"/>
          <w:lang w:val="es-ES"/>
          <w:rPrChange w:id="0" w:author="Unknown Author" w:date="2024-08-30T09:43:33Z"/>
        </w:rPr>
        <w:t>Cómo conseguí los metadatos</w:t>
      </w:r>
      <w:ins w:id="98" w:author="David Pruneda Sentíes" w:date="2024-08-21T17:07:00Z">
        <w:r>
          <w:rPr>
            <w:i w:val="false"/>
            <w:iCs w:val="false"/>
            <w:color w:val="000000"/>
            <w:lang w:val="es-ES"/>
          </w:rPr>
          <w:t>?</w:t>
        </w:r>
      </w:ins>
    </w:p>
    <w:p>
      <w:pPr>
        <w:pStyle w:val="TextBody"/>
        <w:spacing w:lineRule="auto" w:line="480"/>
        <w:jc w:val="both"/>
        <w:rPr>
          <w:color w:val="000000"/>
          <w:lang w:val="es-ES"/>
        </w:rPr>
      </w:pPr>
      <w:r>
        <w:rPr>
          <w:color w:val="000000"/>
          <w:lang w:val="es-ES"/>
        </w:rPr>
      </w:r>
    </w:p>
    <w:p>
      <w:pPr>
        <w:pStyle w:val="TextBody"/>
        <w:spacing w:lineRule="auto" w:line="480"/>
        <w:jc w:val="both"/>
        <w:rPr/>
      </w:pPr>
      <w:r>
        <w:rPr>
          <w:color w:val="000000"/>
          <w:lang w:val="es-ES"/>
          <w:rPrChange w:id="0" w:author="Unknown Author" w:date="2024-08-29T12:07:06Z"/>
        </w:rPr>
        <w:t>Mis scripts para los metadatos (</w:t>
      </w:r>
      <w:hyperlink r:id="rId3">
        <w:r>
          <w:rPr>
            <w:rStyle w:val="InternetLink"/>
            <w:color w:val="000000"/>
            <w:lang w:val="es-ES"/>
            <w:rPrChange w:id="0" w:author="Unknown Author" w:date="2024-08-29T12:07:06Z"/>
          </w:rPr>
          <w:t>https://github.com/diego-g-fonte/crawler/tree/main/metadata</w:t>
        </w:r>
      </w:hyperlink>
      <w:r>
        <w:rPr>
          <w:color w:val="000000"/>
          <w:lang w:val="es-ES"/>
          <w:rPrChange w:id="0" w:author="Unknown Author" w:date="2024-08-29T12:07:06Z"/>
        </w:rPr>
        <w:t xml:space="preserve">) funcionan de la siguiente manera. Primero hay que, desde nuestro navegador web, hacer una búsqueda en TESIUNAM. Yo evidentemente busqué "licenciatura en lengua y literaturas modernas inglesas", pero mi código funciona con cualquier búsqueda. Hay que copiar y pegar el URL de la primera página de resultados en el archivo que llamé "url_manual". Después de eso, hay que correr los scripts llamados "1.py" y "0.2.py". </w:t>
      </w:r>
      <w:ins w:id="103" w:author="David Pruneda Sentíes" w:date="2024-08-21T17:03:00Z">
        <w:r>
          <w:rPr>
            <w:color w:val="000000"/>
            <w:lang w:val="es-ES"/>
          </w:rPr>
          <w:t>E</w:t>
        </w:r>
      </w:ins>
      <w:del w:id="104" w:author="David Pruneda Sentíes" w:date="2024-08-21T17:03:00Z">
        <w:r>
          <w:rPr>
            <w:color w:val="000000"/>
            <w:lang w:val="es-ES"/>
          </w:rPr>
          <w:delText>É</w:delText>
        </w:r>
      </w:del>
      <w:r>
        <w:rPr>
          <w:color w:val="000000"/>
          <w:lang w:val="es-ES"/>
          <w:rPrChange w:id="0" w:author="Unknown Author" w:date="2024-08-29T12:07:06Z"/>
        </w:rPr>
        <w:t>stos generan el archivo JSON con los metadatos. Mi código no es perfecto, entonces, después de que los scripts lo hayan escrito, hay que retocar el JSON manualmente un poco. Con eso hecho, se tiene una base de datos con los metadatos de todos los trabajos de titulación de letras inglesas (o de todos los trabajos de titulación que haya arrojado TESIUNAM en la búsqueda inicial). Guardé la base de datos en un documento JSON porque los scripts que descargan los metadatos están en Python, pero el análisis lo hice con el lenguaje de programación R, y necesitaba una manera de transportar la información de un lenguaje a otro.</w:t>
      </w:r>
    </w:p>
    <w:p>
      <w:pPr>
        <w:pStyle w:val="TextBody"/>
        <w:spacing w:lineRule="auto" w:line="480"/>
        <w:jc w:val="both"/>
        <w:rPr>
          <w:color w:val="000000"/>
          <w:lang w:val="es-ES"/>
        </w:rPr>
      </w:pPr>
      <w:r>
        <w:rPr>
          <w:color w:val="000000"/>
          <w:lang w:val="es-ES"/>
        </w:rPr>
      </w:r>
    </w:p>
    <w:p>
      <w:pPr>
        <w:pStyle w:val="Heading1"/>
        <w:spacing w:lineRule="auto" w:line="480"/>
        <w:jc w:val="both"/>
        <w:rPr>
          <w:i w:val="false"/>
          <w:i w:val="false"/>
          <w:iCs w:val="false"/>
          <w:ins w:id="113" w:author="Unknown Author" w:date="2024-08-30T09:49:56Z"/>
        </w:rPr>
      </w:pPr>
      <w:r>
        <w:rPr>
          <w:b w:val="false"/>
          <w:bCs w:val="false"/>
          <w:i w:val="false"/>
          <w:iCs w:val="false"/>
          <w:color w:val="000000"/>
          <w:sz w:val="24"/>
          <w:szCs w:val="24"/>
          <w:lang w:val="es-ES"/>
          <w:rPrChange w:id="0" w:author="Unknown Author" w:date="2024-08-30T09:43:38Z"/>
        </w:rPr>
        <w:t>1.</w:t>
      </w:r>
      <w:del w:id="107" w:author="Unknown Author" w:date="2024-09-03T10:43:46Z">
        <w:r>
          <w:rPr>
            <w:b w:val="false"/>
            <w:bCs w:val="false"/>
            <w:i w:val="false"/>
            <w:iCs w:val="false"/>
            <w:color w:val="000000"/>
            <w:sz w:val="24"/>
            <w:szCs w:val="24"/>
            <w:lang w:val="es-ES"/>
          </w:rPr>
          <w:delText>3</w:delText>
        </w:r>
      </w:del>
      <w:ins w:id="108" w:author="Unknown Author" w:date="2024-09-03T10:43:46Z">
        <w:r>
          <w:rPr>
            <w:b w:val="false"/>
            <w:bCs w:val="false"/>
            <w:i w:val="false"/>
            <w:iCs w:val="false"/>
            <w:color w:val="000000"/>
            <w:sz w:val="24"/>
            <w:szCs w:val="24"/>
            <w:lang w:val="es-ES"/>
          </w:rPr>
          <w:t>2</w:t>
        </w:r>
      </w:ins>
      <w:r>
        <w:rPr>
          <w:b w:val="false"/>
          <w:bCs w:val="false"/>
          <w:i w:val="false"/>
          <w:iCs w:val="false"/>
          <w:color w:val="000000"/>
          <w:sz w:val="24"/>
          <w:szCs w:val="24"/>
          <w:lang w:val="es-ES"/>
          <w:rPrChange w:id="0" w:author="Unknown Author" w:date="2024-08-30T09:43:38Z"/>
        </w:rPr>
        <w:t xml:space="preserve">. </w:t>
      </w:r>
      <w:ins w:id="110" w:author="David Pruneda Sentíes" w:date="2024-08-21T17:07:00Z">
        <w:r>
          <w:rPr>
            <w:b w:val="false"/>
            <w:bCs w:val="false"/>
            <w:i w:val="false"/>
            <w:iCs w:val="false"/>
            <w:color w:val="000000"/>
            <w:sz w:val="24"/>
            <w:szCs w:val="24"/>
            <w:lang w:val="es-ES"/>
          </w:rPr>
          <w:t>¿</w:t>
        </w:r>
      </w:ins>
      <w:r>
        <w:rPr>
          <w:b w:val="false"/>
          <w:bCs w:val="false"/>
          <w:i w:val="false"/>
          <w:iCs w:val="false"/>
          <w:color w:val="000000"/>
          <w:sz w:val="24"/>
          <w:szCs w:val="24"/>
          <w:lang w:val="es-ES"/>
          <w:rPrChange w:id="0" w:author="Unknown Author" w:date="2024-08-30T09:43:38Z"/>
        </w:rPr>
        <w:t>Cómo conseguí los PDFs</w:t>
      </w:r>
      <w:ins w:id="112" w:author="David Pruneda Sentíes" w:date="2024-08-21T17:07:00Z">
        <w:r>
          <w:rPr>
            <w:b w:val="false"/>
            <w:bCs w:val="false"/>
            <w:i w:val="false"/>
            <w:iCs w:val="false"/>
            <w:color w:val="000000"/>
            <w:sz w:val="24"/>
            <w:szCs w:val="24"/>
            <w:lang w:val="es-ES"/>
          </w:rPr>
          <w:t>?</w:t>
        </w:r>
      </w:ins>
    </w:p>
    <w:p>
      <w:pPr>
        <w:pStyle w:val="TextBody"/>
        <w:spacing w:lineRule="auto" w:line="480"/>
        <w:jc w:val="both"/>
        <w:rPr>
          <w:b w:val="false"/>
          <w:b w:val="false"/>
          <w:bCs w:val="false"/>
          <w:color w:val="000000"/>
          <w:sz w:val="24"/>
          <w:szCs w:val="24"/>
          <w:lang w:val="es-ES"/>
        </w:rPr>
      </w:pPr>
      <w:r>
        <w:rPr>
          <w:b w:val="false"/>
          <w:bCs w:val="false"/>
          <w:color w:val="000000"/>
          <w:sz w:val="24"/>
          <w:szCs w:val="24"/>
          <w:lang w:val="es-ES"/>
        </w:rPr>
      </w:r>
    </w:p>
    <w:p>
      <w:pPr>
        <w:pStyle w:val="TextBody"/>
        <w:spacing w:lineRule="auto" w:line="480"/>
        <w:jc w:val="both"/>
        <w:rPr>
          <w:lang w:val="es-ES"/>
        </w:rPr>
      </w:pPr>
      <w:r>
        <w:rPr>
          <w:color w:val="000000"/>
          <w:lang w:val="es-ES"/>
          <w:rPrChange w:id="0" w:author="Unknown Author" w:date="2024-08-29T12:07:06Z"/>
        </w:rPr>
        <w:t>En total, conseguí 492 PDFs. Si alguien busca en TESIUNAM todos los trabajos de titulación de la carrera de letras inglesas, verá que hay muchos más. Hay dos razones por las que trabajé con 492</w:t>
      </w:r>
      <w:del w:id="115" w:author="David Pruneda Sentíes" w:date="2024-08-21T17:08:00Z">
        <w:r>
          <w:rPr>
            <w:color w:val="000000"/>
            <w:lang w:val="es-ES"/>
          </w:rPr>
          <w:delText xml:space="preserve"> </w:delText>
        </w:r>
      </w:del>
      <w:r>
        <w:rPr>
          <w:color w:val="000000"/>
          <w:lang w:val="es-ES"/>
          <w:rPrChange w:id="0" w:author="Unknown Author" w:date="2024-08-29T12:07:06Z"/>
        </w:rPr>
        <w:t xml:space="preserve">. La primera es que trabajé con los trabajos de titulación publicados del 2006 al 2023, no con todos los trabajos de titulación existentes de letras inglesas. Descargué los PDFs en el 2024, por lo que los trabajos más recientes de mi investigación son del 2023 (no quiero tener datos de un año que sigue en curso porque estarían incompletos). Que los más recientes sean del 2023 tiene sentido, pero ¿por qué empezar con los del 2006 y no con anteriores? Después de todo, el primer trabajo de la licenciatura fue publicado en 1962. </w:t>
      </w:r>
      <w:commentRangeStart w:id="9"/>
      <w:r>
        <w:rPr>
          <w:color w:val="000000"/>
          <w:lang w:val="es-ES"/>
          <w:rPrChange w:id="0" w:author="Unknown Author" w:date="2024-08-29T12:07:06Z"/>
        </w:rPr>
        <w:t>La respuesta es que, antes del 2006, la gran mayoría los trabajos de titulación que alberga TESIUNAM son documentos escaneados, mientras que del 2006 en adelante todos son documentos digitales de origen.</w:t>
      </w:r>
      <w:commentRangeEnd w:id="9"/>
      <w:r>
        <w:commentReference w:id="9"/>
      </w:r>
      <w:r>
        <w:rPr>
          <w:color w:val="000000"/>
          <w:lang w:val="es-ES"/>
        </w:rPr>
      </w:r>
    </w:p>
    <w:p>
      <w:pPr>
        <w:pStyle w:val="TextBody"/>
        <w:spacing w:lineRule="auto" w:line="480"/>
        <w:jc w:val="both"/>
        <w:rPr>
          <w:lang w:val="es-ES"/>
        </w:rPr>
      </w:pPr>
      <w:r>
        <w:rPr>
          <w:lang w:val="es-ES"/>
          <w:rPrChange w:id="0" w:author="Unknown Author" w:date="2024-08-29T12:07:06Z"/>
        </w:rPr>
        <w:tab/>
        <w:t>Procesar PDFs producidos directamente desde un procesador de textos es muchísimo más sencillo que procesar PDFs producidos por un escáner, pues los caracteres vienen ya codificados como caracteres, mientras que en los documentos escaneados vienen codificados como pixeles. Para usar PDFs producidos con un escáner se tiene que llevar a cabo uno de varios procesos. El más sencillo y que da resultados de mejor calidad es transcribir manualmente los textos. Este método, claramente, consume mucho tiempo y fuerza de trabajo</w:t>
      </w:r>
      <w:ins w:id="119" w:author="David Pruneda Sentíes" w:date="2024-08-21T17:09:00Z">
        <w:r>
          <w:rPr>
            <w:lang w:val="es-ES"/>
          </w:rPr>
          <w:t>;</w:t>
        </w:r>
      </w:ins>
      <w:del w:id="120" w:author="David Pruneda Sentíes" w:date="2024-08-21T17:09:00Z">
        <w:r>
          <w:rPr>
            <w:lang w:val="es-ES"/>
          </w:rPr>
          <w:delText xml:space="preserve">, y </w:delText>
        </w:r>
      </w:del>
      <w:r>
        <w:rPr>
          <w:lang w:val="es-ES"/>
          <w:rPrChange w:id="0" w:author="Unknown Author" w:date="2024-08-29T12:07:06Z"/>
        </w:rPr>
        <w:t>por lo tanto</w:t>
      </w:r>
      <w:ins w:id="122" w:author="David Pruneda Sentíes" w:date="2024-08-21T17:09:00Z">
        <w:r>
          <w:rPr>
            <w:lang w:val="es-ES"/>
          </w:rPr>
          <w:t>,</w:t>
        </w:r>
      </w:ins>
      <w:r>
        <w:rPr>
          <w:lang w:val="es-ES"/>
          <w:rPrChange w:id="0" w:author="Unknown Author" w:date="2024-08-29T12:07:06Z"/>
        </w:rPr>
        <w:t xml:space="preserve"> nunca fue una opción que consideré. Otro método es el llamado reconocimiento óptico de caracteres (OCR, por sus siglas en inglés). El OCR utiliza software que reconoce patrones en los pixeles de una foto y los interpreta como caracteres. </w:t>
      </w:r>
      <w:ins w:id="124" w:author="David Pruneda Sentíes" w:date="2024-08-21T17:09:00Z">
        <w:r>
          <w:rPr>
            <w:lang w:val="es-ES"/>
          </w:rPr>
          <w:t>E</w:t>
        </w:r>
      </w:ins>
      <w:del w:id="125" w:author="David Pruneda Sentíes" w:date="2024-08-21T17:09:00Z">
        <w:r>
          <w:rPr>
            <w:lang w:val="es-ES"/>
          </w:rPr>
          <w:delText>É</w:delText>
        </w:r>
      </w:del>
      <w:r>
        <w:rPr>
          <w:lang w:val="es-ES"/>
          <w:rPrChange w:id="0" w:author="Unknown Author" w:date="2024-08-29T12:07:06Z"/>
        </w:rPr>
        <w:t>ste método, a pesar de ser mucho más rápido que el primer método, no da resultados lo suficientemente fidedignos como para confiarles un estudio de esta índole (muchos de los libros en la base de datos de Google Books están codificados con este método, y si alguien ha intentado copiar y pegar texto de esos documentos, sabrá que no da los resultados más confiables). Ninguno de estos dos métodos se acopló a mi metodología, por lo que decidí olvidarme de los PDFs escaneados. A</w:t>
      </w:r>
      <w:ins w:id="127" w:author="David Pruneda Sentíes" w:date="2024-08-21T17:10:00Z">
        <w:r>
          <w:rPr>
            <w:lang w:val="es-ES"/>
          </w:rPr>
          <w:t>u</w:t>
        </w:r>
      </w:ins>
      <w:del w:id="128" w:author="David Pruneda Sentíes" w:date="2024-08-21T17:10:00Z">
        <w:r>
          <w:rPr>
            <w:lang w:val="es-ES"/>
          </w:rPr>
          <w:delText>ú</w:delText>
        </w:r>
      </w:del>
      <w:r>
        <w:rPr>
          <w:lang w:val="es-ES"/>
          <w:rPrChange w:id="0" w:author="Unknown Author" w:date="2024-08-29T12:07:06Z"/>
        </w:rPr>
        <w:t>n así, cuando se realiza la búsqueda en TESIUNAM acotando los resultados a este rango de años, la página nos dice que hay 498 trabajos, mientras que yo digo que conseguí 492.</w:t>
      </w:r>
    </w:p>
    <w:p>
      <w:pPr>
        <w:pStyle w:val="TextBody"/>
        <w:spacing w:lineRule="auto" w:line="480"/>
        <w:jc w:val="both"/>
        <w:rPr>
          <w:color w:val="000000"/>
          <w:lang w:val="es-ES"/>
          <w:del w:id="141" w:author="David Pruneda Sentíes" w:date="2024-08-21T17:11:00Z"/>
        </w:rPr>
      </w:pPr>
      <w:r>
        <w:rPr>
          <w:color w:val="000000"/>
          <w:lang w:val="es-ES"/>
          <w:rPrChange w:id="0" w:author="Unknown Author" w:date="2024-08-29T12:07:06Z"/>
        </w:rPr>
        <w:tab/>
        <w:t xml:space="preserve">La segunda razón por la que trabajé con 492 documentos es que hay ciertos trabajos cuyas fichas aparecen en la página de TESIUNAM, pero que no están disponibles. Es posible que lx autorx no haya querido publicar su trabajo en TESIUNAM, como es el caso del trabajo "Metanarrativas y el emtramado [sic] en </w:t>
      </w:r>
      <w:r>
        <w:rPr>
          <w:i/>
          <w:color w:val="000000"/>
          <w:lang w:val="es-ES"/>
          <w:rPrChange w:id="0" w:author="Unknown Author" w:date="2024-08-29T12:07:06Z"/>
        </w:rPr>
        <w:t xml:space="preserve">Enduring </w:t>
      </w:r>
      <w:ins w:id="132" w:author="David Pruneda Sentíes" w:date="2024-08-21T17:10:00Z">
        <w:r>
          <w:rPr>
            <w:i/>
            <w:color w:val="000000"/>
            <w:lang w:val="es-ES"/>
          </w:rPr>
          <w:t>L</w:t>
        </w:r>
      </w:ins>
      <w:del w:id="133" w:author="David Pruneda Sentíes" w:date="2024-08-21T17:10:00Z">
        <w:r>
          <w:rPr>
            <w:i/>
            <w:color w:val="000000"/>
            <w:lang w:val="es-ES"/>
          </w:rPr>
          <w:delText>l</w:delText>
        </w:r>
      </w:del>
      <w:r>
        <w:rPr>
          <w:i/>
          <w:color w:val="000000"/>
          <w:lang w:val="es-ES"/>
          <w:rPrChange w:id="0" w:author="Unknown Author" w:date="2024-08-29T12:07:06Z"/>
        </w:rPr>
        <w:t>ove</w:t>
      </w:r>
      <w:r>
        <w:rPr>
          <w:color w:val="000000"/>
          <w:lang w:val="es-ES"/>
          <w:rPrChange w:id="0" w:author="Unknown Author" w:date="2024-08-29T12:07:06Z"/>
        </w:rPr>
        <w:t xml:space="preserve"> de Ian Mcewan", o que, por alguna razón que TESIUNAM no hace pública, simple y sencillamente no hay botón para descargar el documento, como en el trabajo "The song and the water: el mar, la narración y la vida en </w:t>
      </w:r>
      <w:r>
        <w:rPr>
          <w:i/>
          <w:color w:val="000000"/>
          <w:lang w:val="es-ES"/>
          <w:rPrChange w:id="0" w:author="Unknown Author" w:date="2024-08-29T12:07:06Z"/>
        </w:rPr>
        <w:t xml:space="preserve">The </w:t>
      </w:r>
      <w:ins w:id="137" w:author="David Pruneda Sentíes" w:date="2024-08-21T17:11:00Z">
        <w:r>
          <w:rPr>
            <w:i/>
            <w:color w:val="000000"/>
            <w:lang w:val="es-ES"/>
          </w:rPr>
          <w:t>W</w:t>
        </w:r>
      </w:ins>
      <w:del w:id="138" w:author="David Pruneda Sentíes" w:date="2024-08-21T17:11:00Z">
        <w:r>
          <w:rPr>
            <w:i/>
            <w:color w:val="000000"/>
            <w:lang w:val="es-ES"/>
          </w:rPr>
          <w:delText>w</w:delText>
        </w:r>
      </w:del>
      <w:r>
        <w:rPr>
          <w:i/>
          <w:color w:val="000000"/>
          <w:lang w:val="es-ES"/>
          <w:rPrChange w:id="0" w:author="Unknown Author" w:date="2024-08-29T12:07:06Z"/>
        </w:rPr>
        <w:t>aves</w:t>
      </w:r>
      <w:r>
        <w:rPr>
          <w:color w:val="000000"/>
          <w:lang w:val="es-ES"/>
          <w:rPrChange w:id="0" w:author="Unknown Author" w:date="2024-08-29T12:07:06Z"/>
        </w:rPr>
        <w:t>, de Virginia Woolf".</w:t>
      </w:r>
    </w:p>
    <w:p>
      <w:pPr>
        <w:pStyle w:val="TextBody"/>
        <w:spacing w:lineRule="auto" w:line="480"/>
        <w:jc w:val="both"/>
        <w:pPrChange w:id="0" w:author="David Pruneda Sentíes" w:date="2024-08-21T17:11:00Z">
          <w:pPr>
            <w:pStyle w:val="Textbody"/>
            <w:jc w:val="both"/>
            <w:spacing w:lineRule="auto" w:line="480"/>
          </w:pPr>
        </w:pPrChange>
        <w:rPr>
          <w:color w:val="000000"/>
          <w:lang w:val="es-ES"/>
          <w:ins w:id="144" w:author="Unknown Author" w:date="2024-08-30T09:49:50Z"/>
        </w:rPr>
      </w:pPr>
      <w:r>
        <w:rPr>
          <w:color w:val="000000"/>
          <w:lang w:val="es-ES"/>
        </w:rPr>
        <w:t>Conseguir los PDFs fue probablemente la etapa de la investigación que más trabajo me costó. No voy a entrar en detalle pero basta con decir que TESIUNAM está hecha de manera tal que los botones de las páginas de resultados que dicen "texto completo" no llevan directamente al texto completo, sino que hacen una serie de redirecciones que mi código tiene que seguir —</w:t>
      </w:r>
      <w:del w:id="142" w:author="David Pruneda Sentíes" w:date="2024-08-21T17:11:00Z">
        <w:r>
          <w:rPr>
            <w:color w:val="000000"/>
            <w:lang w:val="es-ES"/>
          </w:rPr>
          <w:delText xml:space="preserve">un poquito </w:delText>
        </w:r>
      </w:del>
      <w:r>
        <w:rPr>
          <w:color w:val="000000"/>
          <w:lang w:val="es-ES"/>
        </w:rPr>
        <w:t>como los procesos burocráticos en los que hay que ir a una oficina para que te digan que vayas a otra para que te digan que vayas a otra—. No es nada muy complejo, solamente fue tedioso. Si alguien quiere ver los detalles del código, está en </w:t>
      </w:r>
      <w:hyperlink r:id="rId4">
        <w:r>
          <w:rPr>
            <w:rStyle w:val="InternetLink"/>
            <w:color w:val="000000"/>
            <w:lang w:val="es-ES"/>
            <w:rPrChange w:id="0" w:author="Unknown Author" w:date="2024-08-30T09:49:50Z"/>
          </w:rPr>
          <w:t>https://github.com/diego-g-fonte/crawler</w:t>
        </w:r>
      </w:hyperlink>
      <w:r>
        <w:rPr>
          <w:color w:val="000000"/>
          <w:lang w:val="es-ES"/>
        </w:rPr>
        <w:t>.</w:t>
      </w:r>
    </w:p>
    <w:p>
      <w:pPr>
        <w:pStyle w:val="TextBody"/>
        <w:spacing w:lineRule="auto" w:line="480"/>
        <w:jc w:val="both"/>
        <w:rPr>
          <w:color w:val="000000"/>
          <w:lang w:val="es-ES"/>
        </w:rPr>
      </w:pPr>
      <w:r>
        <w:rPr>
          <w:color w:val="000000"/>
          <w:lang w:val="es-ES"/>
        </w:rPr>
      </w:r>
    </w:p>
    <w:p>
      <w:pPr>
        <w:pStyle w:val="TextBody"/>
        <w:spacing w:lineRule="auto" w:line="480"/>
        <w:jc w:val="both"/>
        <w:rPr>
          <w:i w:val="false"/>
          <w:i w:val="false"/>
          <w:iCs w:val="false"/>
          <w:ins w:id="152" w:author="Unknown Author" w:date="2024-08-30T09:49:50Z"/>
        </w:rPr>
      </w:pPr>
      <w:r>
        <w:rPr>
          <w:i w:val="false"/>
          <w:iCs w:val="false"/>
          <w:color w:val="000000"/>
          <w:lang w:val="es-ES"/>
          <w:rPrChange w:id="0" w:author="Unknown Author" w:date="2024-08-30T09:43:44Z"/>
        </w:rPr>
        <w:t>1.</w:t>
      </w:r>
      <w:del w:id="146" w:author="Unknown Author" w:date="2024-09-03T10:43:52Z">
        <w:r>
          <w:rPr>
            <w:i w:val="false"/>
            <w:iCs w:val="false"/>
            <w:color w:val="000000"/>
            <w:lang w:val="es-ES"/>
          </w:rPr>
          <w:delText>4</w:delText>
        </w:r>
      </w:del>
      <w:ins w:id="147" w:author="Unknown Author" w:date="2024-09-03T10:43:52Z">
        <w:r>
          <w:rPr>
            <w:i w:val="false"/>
            <w:iCs w:val="false"/>
            <w:color w:val="000000"/>
            <w:lang w:val="es-ES"/>
          </w:rPr>
          <w:t>3</w:t>
        </w:r>
      </w:ins>
      <w:r>
        <w:rPr>
          <w:i w:val="false"/>
          <w:iCs w:val="false"/>
          <w:color w:val="000000"/>
          <w:lang w:val="es-ES"/>
          <w:rPrChange w:id="0" w:author="Unknown Author" w:date="2024-08-30T09:43:44Z"/>
        </w:rPr>
        <w:t xml:space="preserve">. </w:t>
      </w:r>
      <w:ins w:id="149" w:author="David Pruneda Sentíes" w:date="2024-08-21T17:12:00Z">
        <w:r>
          <w:rPr>
            <w:i w:val="false"/>
            <w:iCs w:val="false"/>
            <w:color w:val="000000"/>
            <w:lang w:val="es-ES"/>
          </w:rPr>
          <w:t>¿</w:t>
        </w:r>
      </w:ins>
      <w:r>
        <w:rPr>
          <w:i w:val="false"/>
          <w:iCs w:val="false"/>
          <w:color w:val="000000"/>
          <w:lang w:val="es-ES"/>
          <w:rPrChange w:id="0" w:author="Unknown Author" w:date="2024-08-30T09:43:44Z"/>
        </w:rPr>
        <w:t>Cómo pasé los PDFs a texto procesable</w:t>
      </w:r>
      <w:ins w:id="151" w:author="David Pruneda Sentíes" w:date="2024-08-21T17:12:00Z">
        <w:r>
          <w:rPr>
            <w:i w:val="false"/>
            <w:iCs w:val="false"/>
            <w:color w:val="000000"/>
            <w:lang w:val="es-ES"/>
          </w:rPr>
          <w:t>?</w:t>
        </w:r>
      </w:ins>
    </w:p>
    <w:p>
      <w:pPr>
        <w:pStyle w:val="TextBody"/>
        <w:spacing w:lineRule="auto" w:line="480"/>
        <w:jc w:val="both"/>
        <w:rPr>
          <w:color w:val="000000"/>
          <w:lang w:val="es-ES"/>
        </w:rPr>
      </w:pPr>
      <w:r>
        <w:rPr>
          <w:color w:val="000000"/>
          <w:lang w:val="es-ES"/>
        </w:rPr>
      </w:r>
    </w:p>
    <w:p>
      <w:pPr>
        <w:pStyle w:val="TextBody"/>
        <w:spacing w:lineRule="auto" w:line="480"/>
        <w:jc w:val="both"/>
        <w:rPr/>
      </w:pPr>
      <w:r>
        <w:rPr>
          <w:color w:val="000000"/>
          <w:lang w:val="es-ES"/>
          <w:rPrChange w:id="0" w:author="Unknown Author" w:date="2024-08-29T12:07:06Z"/>
        </w:rPr>
        <w:t xml:space="preserve">Pasé los trabajos de titulación de PDF a texto simple (es decir, texto sin formato: sin tipografía especificada, negritas, subrayados, itálicas, tamaños de letra variables, justificación, interlineado, etcétera) con los scripts en Python que están en </w:t>
      </w:r>
      <w:del w:id="154" w:author="Unknown Author" w:date="2024-09-02T10:49:09Z">
        <w:r>
          <w:rPr>
            <w:color w:val="000000"/>
            <w:lang w:val="es-ES"/>
          </w:rPr>
          <w:delText>(</w:delText>
        </w:r>
      </w:del>
      <w:hyperlink r:id="rId5">
        <w:r>
          <w:rPr>
            <w:rStyle w:val="InternetLink"/>
            <w:color w:val="000000"/>
            <w:lang w:val="es-ES"/>
            <w:rPrChange w:id="0" w:author="Unknown Author" w:date="2024-08-29T12:07:06Z"/>
          </w:rPr>
          <w:t>https://github.com/diego-g-fonte/pdfs_a_texto/</w:t>
        </w:r>
      </w:hyperlink>
      <w:del w:id="156" w:author="Unknown Author" w:date="2024-09-02T10:49:07Z">
        <w:r>
          <w:rPr>
            <w:color w:val="000000"/>
            <w:lang w:val="es-ES"/>
          </w:rPr>
          <w:delText>)</w:delText>
        </w:r>
      </w:del>
      <w:r>
        <w:rPr>
          <w:color w:val="000000"/>
          <w:lang w:val="es-ES"/>
          <w:rPrChange w:id="0" w:author="Unknown Author" w:date="2024-08-29T12:07:06Z"/>
        </w:rPr>
        <w:t xml:space="preserve">. Por la naturaleza del formato PDF no pude preservar mucha información que hubiera sido </w:t>
      </w:r>
      <w:commentRangeStart w:id="10"/>
      <w:r>
        <w:rPr>
          <w:color w:val="000000"/>
          <w:lang w:val="es-ES"/>
          <w:rPrChange w:id="0" w:author="Unknown Author" w:date="2024-08-29T12:07:06Z"/>
        </w:rPr>
        <w:t>valiosa</w:t>
      </w:r>
      <w:ins w:id="159" w:author="David Pruneda Sentíes" w:date="2024-08-23T17:54:00Z">
        <w:r>
          <w:rPr>
            <w:color w:val="000000"/>
            <w:lang w:val="es-ES"/>
          </w:rPr>
          <w:t>;</w:t>
        </w:r>
      </w:ins>
      <w:del w:id="160" w:author="David Pruneda Sentíes" w:date="2024-08-23T17:54:00Z">
        <w:r>
          <w:rPr>
            <w:color w:val="000000"/>
            <w:lang w:val="es-ES"/>
          </w:rPr>
          <w:delText>,</w:delText>
        </w:r>
      </w:del>
      <w:r>
        <w:rPr>
          <w:color w:val="000000"/>
          <w:lang w:val="es-ES"/>
          <w:rPrChange w:id="0" w:author="Unknown Author" w:date="2024-08-29T12:07:06Z"/>
        </w:rPr>
        <w:t xml:space="preserve"> por ejemplo</w:t>
      </w:r>
      <w:ins w:id="162" w:author="David Pruneda Sentíes" w:date="2024-08-23T17:56:00Z">
        <w:r>
          <w:rPr>
            <w:color w:val="000000"/>
            <w:lang w:val="es-ES"/>
          </w:rPr>
          <w:t>,</w:t>
        </w:r>
      </w:ins>
      <w:r>
        <w:rPr>
          <w:color w:val="000000"/>
          <w:lang w:val="es-ES"/>
          <w:rPrChange w:id="0" w:author="Unknown Author" w:date="2024-08-29T12:07:06Z"/>
        </w:rPr>
        <w:t xml:space="preserve"> la separación de los párrafos, la capitulación de los trabajos, qué texto es citado y qué texto es propio de lx autorx, etcétera. </w:t>
      </w:r>
      <w:r>
        <w:rPr>
          <w:color w:val="000000"/>
          <w:lang w:val="es-ES"/>
        </w:rPr>
      </w:r>
      <w:commentRangeEnd w:id="10"/>
      <w:r>
        <w:commentReference w:id="10"/>
      </w:r>
      <w:r>
        <w:rPr>
          <w:color w:val="000000"/>
          <w:lang w:val="es-ES"/>
          <w:rPrChange w:id="0" w:author="Unknown Author" w:date="2024-08-29T12:07:06Z"/>
        </w:rPr>
        <w:t xml:space="preserve">Esto es porque, en el formato PDF, el texto no está almacenado en un cuadro de texto como en los procesadores de texto, sino que cada caracter es un elemento independiente, con información de su posición, su tamaño, su color, etcétera. Como dice el manual del paquete "pdfminer.six", "Most PDF files look like they contain well-structured text. But the reality is that a PDF file does not contain anything that resembles paragraphs, sentences or even words. When it comes to text, a PDF file is only aware of the characters and their placement" (pdfminer.six). Esto resultó en que un texto que originalmente se veía así: [FOTO DE LA PÁGINA LEGAL], se vea así: </w:t>
      </w:r>
    </w:p>
    <w:p>
      <w:pPr>
        <w:pStyle w:val="TextBody"/>
        <w:spacing w:lineRule="auto" w:line="480"/>
        <w:ind w:left="720" w:hanging="0"/>
        <w:jc w:val="both"/>
        <w:rPr>
          <w:lang w:val="es-ES"/>
        </w:rPr>
      </w:pPr>
      <w:commentRangeStart w:id="11"/>
      <w:commentRangeStart w:id="12"/>
      <w:r>
        <w:rPr>
          <w:rFonts w:ascii="Liberation Mono" w:hAnsi="Liberation Mono"/>
          <w:color w:val="000000"/>
          <w:lang w:val="es-ES"/>
          <w:rPrChange w:id="0" w:author="Unknown Author" w:date="2024-08-29T12:07:06Z"/>
        </w:rPr>
        <w:t>UNAM – Dirección General de Bibliotecas Tesis Digitales Restricciones de uso DERECHOS RESERVADOS © PROHIBIDA SU REPRODUCCIÓN TOTAL O PARCIAL Todo el material contenido en esta tesis esta protegido por la Ley Federal del Derecho de Autor (LFDA) de los Estados Unidos Mexicanos (México). El uso de imágenes, fragmentos de videos, y demás material que sea objeto de protección de los derechos de autor, será exclusivamente para fines educativos e informativos y deberá citar la fuente donde la obtuvo mencionando el autor o autores. Cualquier uso distinto como el lucro, reproducción, edición o modificación, será perseguido y sancionado por el respectivo titular de los Derechos de Autor.</w:t>
      </w:r>
      <w:r>
        <w:rPr>
          <w:rFonts w:ascii="Liberation Mono" w:hAnsi="Liberation Mono"/>
          <w:color w:val="000000"/>
          <w:lang w:val="es-ES"/>
        </w:rPr>
      </w:r>
      <w:commentRangeEnd w:id="12"/>
      <w:r>
        <w:commentReference w:id="12"/>
      </w:r>
      <w:commentRangeEnd w:id="11"/>
      <w:r>
        <w:commentReference w:id="11"/>
      </w:r>
      <w:r>
        <w:rPr>
          <w:rFonts w:ascii="Liberation Mono" w:hAnsi="Liberation Mono"/>
          <w:color w:val="000000"/>
          <w:lang w:val="es-ES"/>
        </w:rPr>
      </w:r>
    </w:p>
    <w:p>
      <w:pPr>
        <w:pStyle w:val="TextBody"/>
        <w:spacing w:lineRule="auto" w:line="480"/>
        <w:jc w:val="both"/>
        <w:rPr>
          <w:lang w:val="es-ES"/>
        </w:rPr>
      </w:pPr>
      <w:r>
        <w:rPr>
          <w:color w:val="000000"/>
          <w:lang w:val="es-ES"/>
          <w:rPrChange w:id="0" w:author="Unknown Author" w:date="2024-08-29T12:07:06Z"/>
        </w:rPr>
        <w:t>O que uno que se veía así: [FOTO DE LA PRIMERA PÁGINA DE UNA TESIS], se vea así: [FOTO DEL MISMO TEXTO EN VSCODE].</w:t>
      </w:r>
    </w:p>
    <w:p>
      <w:pPr>
        <w:pStyle w:val="TextBody"/>
        <w:spacing w:lineRule="auto" w:line="480"/>
        <w:jc w:val="both"/>
        <w:rPr>
          <w:lang w:val="es-ES"/>
        </w:rPr>
      </w:pPr>
      <w:r>
        <w:rPr>
          <w:color w:val="000000"/>
          <w:lang w:val="es-ES"/>
          <w:rPrChange w:id="0" w:author="Unknown Author" w:date="2024-08-29T12:07:06Z"/>
        </w:rPr>
        <w:tab/>
      </w:r>
      <w:commentRangeStart w:id="13"/>
      <w:r>
        <w:rPr>
          <w:color w:val="000000"/>
          <w:lang w:val="es-ES"/>
          <w:rPrChange w:id="0" w:author="Unknown Author" w:date="2024-08-29T12:07:06Z"/>
        </w:rPr>
        <w:t xml:space="preserve">Antes de empezar a recolectar los datos, cuando apenas estaba diseñando este proyecto, tenía la esperanza de poder cuantificar todas estas cosas que perdí: la longitud promedio de los párrafos por año, el porcentaje promedio de texto citado </w:t>
      </w:r>
      <w:r>
        <w:rPr>
          <w:i/>
          <w:color w:val="000000"/>
          <w:lang w:val="es-ES"/>
          <w:rPrChange w:id="0" w:author="Unknown Author" w:date="2024-08-29T12:07:06Z"/>
        </w:rPr>
        <w:t>vs</w:t>
      </w:r>
      <w:r>
        <w:rPr>
          <w:color w:val="000000"/>
          <w:lang w:val="es-ES"/>
          <w:rPrChange w:id="0" w:author="Unknown Author" w:date="2024-08-29T12:07:06Z"/>
        </w:rPr>
        <w:t xml:space="preserve"> texto propio, las tipografías más populares, lxs autorxs más citadxs, los formatos de citación más populares, la popularidad de cada signo de puntuación, entre tantas otras.</w:t>
      </w:r>
      <w:ins w:id="171" w:author="Unknown Author" w:date="2024-09-02T10:51:19Z">
        <w:r>
          <w:rPr>
            <w:rStyle w:val="FootnoteAnchor"/>
            <w:color w:val="000000"/>
            <w:lang w:val="es-ES"/>
          </w:rPr>
          <w:footnoteReference w:id="8"/>
        </w:r>
      </w:ins>
      <w:r>
        <w:rPr>
          <w:color w:val="000000"/>
          <w:lang w:val="es-ES"/>
          <w:rPrChange w:id="0" w:author="Unknown Author" w:date="2024-08-29T12:07:06Z"/>
        </w:rPr>
        <w:t xml:space="preserve"> La realidad me obligó a olvidar estas ambiciones y a estudiar largos hilos de texto sin puntuación</w:t>
      </w:r>
      <w:r>
        <w:rPr>
          <w:rStyle w:val="FootnoteAnchor"/>
          <w:color w:val="000000"/>
          <w:lang w:val="es-ES"/>
          <w:rPrChange w:id="0" w:author="Unknown Author" w:date="2024-08-29T12:07:06Z"/>
        </w:rPr>
        <w:footnoteReference w:id="9"/>
      </w:r>
      <w:r>
        <w:rPr>
          <w:color w:val="000000"/>
          <w:lang w:val="es-ES"/>
          <w:rPrChange w:id="0" w:author="Unknown Author" w:date="2024-08-29T12:07:06Z"/>
        </w:rPr>
        <w:t xml:space="preserve"> y sin formato.</w:t>
      </w:r>
      <w:commentRangeEnd w:id="13"/>
      <w:r>
        <w:commentReference w:id="13"/>
      </w:r>
      <w:r>
        <w:rPr>
          <w:color w:val="000000"/>
          <w:lang w:val="es-ES"/>
        </w:rPr>
      </w:r>
    </w:p>
    <w:p>
      <w:pPr>
        <w:pStyle w:val="TextBody"/>
        <w:spacing w:lineRule="auto" w:line="480"/>
        <w:jc w:val="both"/>
        <w:rPr>
          <w:lang w:val="es-ES"/>
          <w:ins w:id="176" w:author="Unknown Author" w:date="2024-08-30T09:50:52Z"/>
        </w:rPr>
      </w:pPr>
      <w:ins w:id="175" w:author="Unknown Author" w:date="2024-08-30T09:50:52Z">
        <w:r>
          <w:rPr>
            <w:lang w:val="es-ES"/>
          </w:rPr>
        </w:r>
      </w:ins>
    </w:p>
    <w:p>
      <w:pPr>
        <w:pStyle w:val="TextBody"/>
        <w:widowControl/>
        <w:suppressAutoHyphens w:val="true"/>
        <w:bidi w:val="0"/>
        <w:spacing w:lineRule="auto" w:line="480" w:before="0" w:after="0"/>
        <w:jc w:val="both"/>
        <w:rPr>
          <w:lang w:val="es-ES"/>
          <w:ins w:id="178" w:author="Unknown Author" w:date="2024-08-30T09:50:52Z"/>
        </w:rPr>
      </w:pPr>
      <w:ins w:id="177" w:author="Unknown Author" w:date="2024-08-30T09:50:52Z">
        <w:r>
          <w:rPr>
            <w:lang w:val="es-ES"/>
          </w:rPr>
        </w:r>
      </w:ins>
    </w:p>
    <w:p>
      <w:pPr>
        <w:pStyle w:val="Heading1"/>
        <w:spacing w:lineRule="auto" w:line="480"/>
        <w:jc w:val="both"/>
        <w:rPr>
          <w:i w:val="false"/>
          <w:i w:val="false"/>
          <w:iCs w:val="false"/>
          <w:ins w:id="183" w:author="Unknown Author" w:date="2024-08-30T09:49:45Z"/>
        </w:rPr>
      </w:pPr>
      <w:r>
        <w:rPr>
          <w:b w:val="false"/>
          <w:i w:val="false"/>
          <w:iCs w:val="false"/>
          <w:color w:val="000000"/>
          <w:sz w:val="24"/>
          <w:szCs w:val="24"/>
          <w:lang w:val="es-ES"/>
          <w:rPrChange w:id="0" w:author="Unknown Author" w:date="2024-08-30T09:43:55Z"/>
        </w:rPr>
        <w:t>1.</w:t>
      </w:r>
      <w:del w:id="180" w:author="Unknown Author" w:date="2024-09-03T10:43:57Z">
        <w:r>
          <w:rPr>
            <w:b w:val="false"/>
            <w:i w:val="false"/>
            <w:iCs w:val="false"/>
            <w:color w:val="000000"/>
            <w:sz w:val="24"/>
            <w:szCs w:val="24"/>
            <w:lang w:val="es-ES"/>
          </w:rPr>
          <w:delText>5</w:delText>
        </w:r>
      </w:del>
      <w:ins w:id="181" w:author="Unknown Author" w:date="2024-09-03T10:43:57Z">
        <w:r>
          <w:rPr>
            <w:b w:val="false"/>
            <w:i w:val="false"/>
            <w:iCs w:val="false"/>
            <w:color w:val="000000"/>
            <w:sz w:val="24"/>
            <w:szCs w:val="24"/>
            <w:lang w:val="es-ES"/>
          </w:rPr>
          <w:t>4</w:t>
        </w:r>
      </w:ins>
      <w:r>
        <w:rPr>
          <w:b w:val="false"/>
          <w:i w:val="false"/>
          <w:iCs w:val="false"/>
          <w:color w:val="000000"/>
          <w:sz w:val="24"/>
          <w:szCs w:val="24"/>
          <w:lang w:val="es-ES"/>
          <w:rPrChange w:id="0" w:author="Unknown Author" w:date="2024-08-30T09:43:55Z"/>
        </w:rPr>
        <w:t>. La base de datos final</w:t>
      </w:r>
    </w:p>
    <w:p>
      <w:pPr>
        <w:pStyle w:val="TextBody"/>
        <w:spacing w:lineRule="auto" w:line="480"/>
        <w:jc w:val="both"/>
        <w:rPr>
          <w:b w:val="false"/>
          <w:b w:val="false"/>
          <w:color w:val="000000"/>
          <w:sz w:val="24"/>
          <w:szCs w:val="24"/>
          <w:lang w:val="es-ES"/>
        </w:rPr>
      </w:pPr>
      <w:r>
        <w:rPr>
          <w:b w:val="false"/>
          <w:color w:val="000000"/>
          <w:sz w:val="24"/>
          <w:szCs w:val="24"/>
          <w:lang w:val="es-ES"/>
        </w:rPr>
      </w:r>
    </w:p>
    <w:p>
      <w:pPr>
        <w:pStyle w:val="TextBody"/>
        <w:spacing w:lineRule="auto" w:line="480"/>
        <w:jc w:val="both"/>
        <w:rPr/>
      </w:pPr>
      <w:r>
        <w:rPr>
          <w:color w:val="000000"/>
          <w:lang w:val="es-ES"/>
          <w:rPrChange w:id="0" w:author="Unknown Author" w:date="2024-08-29T12:07:06Z"/>
        </w:rPr>
        <w:t>Como dije, ordené los metadatos en un documento JSON. Después de transformar los PDFs a texto simple, junté los textos con sus metadatos para al fin tener un documento maestro en donde estuvieran todos los datos que necesitaba para mi investigación. El código que hace esto está en h</w:t>
      </w:r>
      <w:hyperlink r:id="rId6">
        <w:r>
          <w:rPr>
            <w:rStyle w:val="InternetLink"/>
            <w:color w:val="000000"/>
            <w:lang w:val="es-ES"/>
            <w:rPrChange w:id="0" w:author="Unknown Author" w:date="2024-08-29T12:07:06Z"/>
          </w:rPr>
          <w:t>ttps://github.com/diego-g-fonte/json_processing</w:t>
        </w:r>
      </w:hyperlink>
      <w:r>
        <w:rPr>
          <w:color w:val="000000"/>
          <w:lang w:val="es-ES"/>
          <w:rPrChange w:id="0" w:author="Unknown Author" w:date="2024-08-29T12:07:06Z"/>
        </w:rPr>
        <w:t>. El documento final está disponible en https://github.com/</w:t>
      </w:r>
      <w:del w:id="187" w:author="Unknown Author" w:date="2024-08-26T06:13:16Z">
        <w:r>
          <w:rPr>
            <w:color w:val="000000"/>
            <w:lang w:val="es-ES"/>
          </w:rPr>
          <w:delText>dieguchofo</w:delText>
        </w:r>
      </w:del>
      <w:ins w:id="188" w:author="Unknown Author" w:date="2024-08-26T06:13:16Z">
        <w:r>
          <w:rPr>
            <w:color w:val="000000"/>
            <w:lang w:val="es-ES"/>
          </w:rPr>
          <w:t>diego-g-fonte</w:t>
        </w:r>
      </w:ins>
      <w:r>
        <w:rPr>
          <w:color w:val="000000"/>
          <w:lang w:val="es-ES"/>
          <w:rPrChange w:id="0" w:author="Unknown Author" w:date="2024-08-29T12:07:06Z"/>
        </w:rPr>
        <w:t>/analisis2/blob/main/todo.rds.</w:t>
      </w:r>
      <w:r>
        <w:rPr>
          <w:rStyle w:val="FootnoteAnchor"/>
          <w:color w:val="000000"/>
          <w:lang w:val="es-ES"/>
          <w:rPrChange w:id="0" w:author="Unknown Author" w:date="2024-08-29T12:07:06Z"/>
        </w:rPr>
        <w:footnoteReference w:id="10"/>
      </w:r>
      <w:r>
        <w:rPr>
          <w:color w:val="000000"/>
          <w:lang w:val="es-ES"/>
          <w:rPrChange w:id="0" w:author="Unknown Author" w:date="2024-08-29T12:07:06Z"/>
        </w:rPr>
        <w:t xml:space="preserve"> </w:t>
      </w:r>
    </w:p>
    <w:p>
      <w:pPr>
        <w:pStyle w:val="TextBody"/>
        <w:spacing w:lineRule="auto" w:line="480"/>
        <w:jc w:val="both"/>
        <w:rPr>
          <w:color w:val="000000"/>
          <w:lang w:val="es-ES"/>
        </w:rPr>
      </w:pPr>
      <w:r>
        <w:rPr>
          <w:color w:val="000000"/>
          <w:lang w:val="es-ES"/>
        </w:rPr>
      </w:r>
    </w:p>
    <w:p>
      <w:pPr>
        <w:pStyle w:val="TextBody"/>
        <w:spacing w:lineRule="auto" w:line="480"/>
        <w:jc w:val="both"/>
        <w:rPr>
          <w:b w:val="false"/>
          <w:b w:val="false"/>
          <w:bCs w:val="false"/>
          <w:ins w:id="199" w:author="Unknown Author" w:date="2024-08-30T09:50:56Z"/>
        </w:rPr>
      </w:pPr>
      <w:r>
        <w:rPr>
          <w:b w:val="false"/>
          <w:bCs w:val="false"/>
          <w:color w:val="000000"/>
          <w:lang w:val="es-ES"/>
          <w:rPrChange w:id="0" w:author="Unknown Author" w:date="2024-08-30T09:43:57Z"/>
        </w:rPr>
        <w:t xml:space="preserve">2. </w:t>
      </w:r>
      <w:ins w:id="193" w:author="David Pruneda Sentíes" w:date="2024-08-23T18:05:00Z">
        <w:r>
          <w:rPr>
            <w:b w:val="false"/>
            <w:bCs w:val="false"/>
            <w:color w:val="000000"/>
            <w:lang w:val="es-ES"/>
          </w:rPr>
          <w:t>¿</w:t>
        </w:r>
      </w:ins>
      <w:r>
        <w:rPr>
          <w:b w:val="false"/>
          <w:bCs w:val="false"/>
          <w:color w:val="000000"/>
          <w:lang w:val="es-ES"/>
          <w:rPrChange w:id="0" w:author="Unknown Author" w:date="2024-08-30T09:43:57Z"/>
        </w:rPr>
        <w:t xml:space="preserve">Cómo </w:t>
      </w:r>
      <w:del w:id="195" w:author="David Pruneda Sentíes" w:date="2024-08-23T18:05:00Z">
        <w:r>
          <w:rPr>
            <w:b w:val="false"/>
            <w:bCs w:val="false"/>
            <w:color w:val="000000"/>
            <w:lang w:val="es-ES"/>
          </w:rPr>
          <w:delText xml:space="preserve">conseguí </w:delText>
        </w:r>
      </w:del>
      <w:ins w:id="196" w:author="David Pruneda Sentíes" w:date="2024-08-23T18:05:00Z">
        <w:r>
          <w:rPr>
            <w:b w:val="false"/>
            <w:bCs w:val="false"/>
            <w:color w:val="000000"/>
            <w:lang w:val="es-ES"/>
          </w:rPr>
          <w:t xml:space="preserve">elaboré </w:t>
        </w:r>
      </w:ins>
      <w:r>
        <w:rPr>
          <w:b w:val="false"/>
          <w:bCs w:val="false"/>
          <w:color w:val="000000"/>
          <w:lang w:val="es-ES"/>
          <w:rPrChange w:id="0" w:author="Unknown Author" w:date="2024-08-30T09:43:57Z"/>
        </w:rPr>
        <w:t>las gráficas</w:t>
      </w:r>
      <w:ins w:id="198" w:author="David Pruneda Sentíes" w:date="2024-08-23T18:05:00Z">
        <w:r>
          <w:rPr>
            <w:b w:val="false"/>
            <w:bCs w:val="false"/>
            <w:color w:val="000000"/>
            <w:lang w:val="es-ES"/>
          </w:rPr>
          <w:t>?</w:t>
        </w:r>
      </w:ins>
    </w:p>
    <w:p>
      <w:pPr>
        <w:pStyle w:val="TextBody"/>
        <w:spacing w:lineRule="auto" w:line="480"/>
        <w:jc w:val="both"/>
        <w:rPr>
          <w:color w:val="000000"/>
          <w:lang w:val="es-ES"/>
        </w:rPr>
      </w:pPr>
      <w:r>
        <w:rPr>
          <w:color w:val="000000"/>
          <w:lang w:val="es-ES"/>
        </w:rPr>
      </w:r>
    </w:p>
    <w:p>
      <w:pPr>
        <w:pStyle w:val="TextBody"/>
        <w:spacing w:lineRule="auto" w:line="480"/>
        <w:jc w:val="both"/>
        <w:rPr>
          <w:lang w:val="es-ES"/>
        </w:rPr>
      </w:pPr>
      <w:r>
        <w:rPr>
          <w:color w:val="000000"/>
          <w:lang w:val="es-ES"/>
          <w:rPrChange w:id="0" w:author="Unknown Author" w:date="2024-08-29T12:07:06Z"/>
        </w:rPr>
        <w:t xml:space="preserve">Ahora voy a describir todo lo que hice antes de llegar al método final. Debo admitir que antes de encontrar la manera de </w:t>
      </w:r>
      <w:del w:id="201" w:author="David Pruneda Sentíes" w:date="2024-08-23T18:05:00Z">
        <w:r>
          <w:rPr>
            <w:color w:val="000000"/>
            <w:lang w:val="es-ES"/>
          </w:rPr>
          <w:delText xml:space="preserve">comprobar </w:delText>
        </w:r>
      </w:del>
      <w:ins w:id="202" w:author="David Pruneda Sentíes" w:date="2024-08-23T18:05:00Z">
        <w:r>
          <w:rPr>
            <w:color w:val="000000"/>
            <w:lang w:val="es-ES"/>
          </w:rPr>
          <w:t xml:space="preserve">probar </w:t>
        </w:r>
      </w:ins>
      <w:r>
        <w:rPr>
          <w:color w:val="000000"/>
          <w:lang w:val="es-ES"/>
          <w:rPrChange w:id="0" w:author="Unknown Author" w:date="2024-08-29T12:07:06Z"/>
        </w:rPr>
        <w:t>mis hipótesis di muchos trompicones metodológicos. Quiero decir que hice varios experimentos basándome en corazonadas y no tanto en si me daban información respecto a mi hipótesis. Por ejemplo, creí que iba a ser buena idea ver las longitudes promedio anuales de los trabajos. Sin embargo, esto no sólo no me dio información que me acercara a comprobar o refutar mis hipótesis, sino que no me dio mucha información útil en general (</w:t>
      </w:r>
      <w:commentRangeStart w:id="14"/>
      <w:r>
        <w:rPr>
          <w:color w:val="000000"/>
          <w:lang w:val="es-ES"/>
          <w:rPrChange w:id="0" w:author="Unknown Author" w:date="2024-08-29T12:07:06Z"/>
        </w:rPr>
        <w:t>resulta que los trabajos de titulación se han mantenido casi perfectamente igual de largos</w:t>
      </w:r>
      <w:r>
        <w:rPr>
          <w:color w:val="000000"/>
          <w:lang w:val="es-ES"/>
        </w:rPr>
      </w:r>
      <w:ins w:id="205" w:author="Unknown Author" w:date="2024-08-29T12:18:05Z">
        <w:commentRangeEnd w:id="14"/>
        <w:r>
          <w:commentReference w:id="14"/>
        </w:r>
        <w:r>
          <w:rPr>
            <w:rStyle w:val="FootnoteAnchor"/>
            <w:color w:val="000000"/>
            <w:lang w:val="es-ES"/>
          </w:rPr>
          <w:footnoteReference w:id="11"/>
        </w:r>
      </w:ins>
      <w:r>
        <w:rPr>
          <w:color w:val="000000"/>
          <w:lang w:val="es-ES"/>
          <w:rPrChange w:id="0" w:author="Unknown Author" w:date="2024-08-29T12:07:06Z"/>
        </w:rPr>
        <w:t>). Descubrí el paquete "stylo", que está hecho especialmente para generar información estilométrica en R, y me abrió muchas puertas. Después de mucho tiempo tratando de usar las gráficas que producía [FOTO DE UNA GRÁFICA DE STYLO?] me di cuenta de que lo que tenía que hacer era replicar (o inspirarme en) el experimento de</w:t>
      </w:r>
      <w:del w:id="207" w:author="Unknown Author" w:date="2024-09-01T18:59:11Z">
        <w:r>
          <w:rPr>
            <w:color w:val="000000"/>
            <w:lang w:val="es-ES"/>
          </w:rPr>
          <w:delText xml:space="preserve"> Matthew</w:delText>
        </w:r>
      </w:del>
      <w:r>
        <w:rPr>
          <w:color w:val="000000"/>
          <w:lang w:val="es-ES"/>
          <w:rPrChange w:id="0" w:author="Unknown Author" w:date="2024-08-29T12:07:06Z"/>
        </w:rPr>
        <w:t xml:space="preserve"> Jockers en su capítulo "Influence". </w:t>
      </w:r>
    </w:p>
    <w:p>
      <w:pPr>
        <w:pStyle w:val="TextBody"/>
        <w:spacing w:lineRule="auto" w:line="480"/>
        <w:ind w:firstLine="709"/>
        <w:jc w:val="both"/>
        <w:rPr>
          <w:lang w:val="es-ES"/>
        </w:rPr>
      </w:pPr>
      <w:r>
        <w:rPr>
          <w:color w:val="000000"/>
          <w:lang w:val="es-ES"/>
        </w:rPr>
        <w:t>En ese capítulo</w:t>
      </w:r>
      <w:ins w:id="209" w:author="David Pruneda Sentíes" w:date="2024-08-23T18:06:00Z">
        <w:r>
          <w:rPr>
            <w:color w:val="000000"/>
            <w:lang w:val="es-ES"/>
          </w:rPr>
          <w:t>, Jockers</w:t>
        </w:r>
      </w:ins>
      <w:r>
        <w:rPr>
          <w:color w:val="000000"/>
          <w:lang w:val="es-ES"/>
        </w:rPr>
        <w:t xml:space="preserve"> hace una matriz de distancias con todos los libros que está estudiando a partir de datos estilométricos y temáticos. Con esa matriz genera una linda gráfica en la que se puede ver cómo los libros publicados en años cercanos son más similares entre sí que libros publicados con más separación de tiempo, y también cómo los libros escritos por hombres son similares a otros escritos por hombres y los escritos por mujeres son similares a otros escritos por mujeres </w:t>
      </w:r>
      <w:del w:id="210" w:author="Unknown Author" w:date="2024-09-02T11:42:23Z">
        <w:r>
          <w:rPr>
            <w:color w:val="000000"/>
            <w:lang w:val="es-ES"/>
          </w:rPr>
          <w:delText>[SI LAS PUEDO CONSEGUIR, LAS DOS GRÁFICAS]</w:delText>
        </w:r>
      </w:del>
      <w:del w:id="211" w:author="Unknown Author" w:date="2024-09-02T11:42:23Z">
        <w:r>
          <w:rPr>
            <w:color w:val="000000"/>
            <w:lang w:val="es-ES"/>
          </w:rPr>
          <w:commentReference w:id="15"/>
        </w:r>
      </w:del>
      <w:ins w:id="212" w:author="Unknown Author" w:date="2024-09-02T11:42:24Z">
        <w:r>
          <w:rPr>
            <w:color w:val="000000"/>
            <w:lang w:val="es-ES"/>
          </w:rPr>
          <w:t>(figuras 1 y 2)</w:t>
        </w:r>
      </w:ins>
      <w:r>
        <w:rPr>
          <w:color w:val="000000"/>
          <w:lang w:val="es-ES"/>
        </w:rPr>
        <w:t>. Mis habilidades técnicas me limitan y no pude hacer una gráfica tan bonita como las suyas, pero leer sobre la matriz de distancias me dio una idea. Seguramente es posible promediar las distancias de los trabajos de titulación en un año. Y seguramente es posible comparar estas distancias promedio para encontrar una tendencia. Si las distancias disminuyen con los años, quiere decir que el estilo se ha ido homogeneizando, y si aumentan, que se ha ido diversificando. Más adelante explicaré qué es una matriz de distancias y el resto de los detalles de mi método.</w:t>
      </w:r>
    </w:p>
    <w:p>
      <w:pPr>
        <w:pStyle w:val="TextBody"/>
        <w:spacing w:lineRule="auto" w:line="480"/>
        <w:jc w:val="both"/>
        <w:rPr>
          <w:lang w:val="es-ES"/>
          <w:ins w:id="214" w:author="Unknown Author" w:date="2024-09-03T10:50:51Z"/>
        </w:rPr>
      </w:pPr>
      <w:r>
        <w:rPr>
          <w:color w:val="000000"/>
          <w:lang w:val="es-ES"/>
          <w:rPrChange w:id="0" w:author="Unknown Author" w:date="2024-08-29T12:07:06Z"/>
        </w:rPr>
        <w:tab/>
        <w:t>Jockers dice que usa datos combinando estilo y tema, pero no es explícito en qué quiere decir esto. Por esta razón</w:t>
      </w:r>
      <w:r>
        <w:rPr>
          <w:color w:val="000000"/>
          <w:lang w:val="es-ES"/>
        </w:rPr>
        <w:t>, y porque mi investigación separa el estilo del tema, decidí no juntar estilo con tema y tratar cada aspecto por separado. Ahora voy a explicar en qué consiste mi experimento sobre el estilo de los trabajos de titulación de la carrera de letras inglesas.</w:t>
      </w:r>
    </w:p>
    <w:p>
      <w:pPr>
        <w:pStyle w:val="TextBody"/>
        <w:spacing w:lineRule="auto" w:line="480"/>
        <w:jc w:val="both"/>
        <w:rPr>
          <w:lang w:val="es-ES"/>
          <w:ins w:id="215" w:author="Unknown Author" w:date="2024-09-02T11:39:35Z"/>
        </w:rPr>
      </w:pPr>
      <w:r>
        <w:rPr/>
        <mc:AlternateContent>
          <mc:Choice Requires="wps">
            <w:drawing>
              <wp:anchor behindDoc="0" distT="0" distB="0" distL="0" distR="0" simplePos="0" locked="0" layoutInCell="1" allowOverlap="1" relativeHeight="3">
                <wp:simplePos x="0" y="0"/>
                <wp:positionH relativeFrom="column">
                  <wp:posOffset>208915</wp:posOffset>
                </wp:positionH>
                <wp:positionV relativeFrom="paragraph">
                  <wp:posOffset>103505</wp:posOffset>
                </wp:positionV>
                <wp:extent cx="2474595" cy="2315845"/>
                <wp:effectExtent l="0" t="0" r="0" b="0"/>
                <wp:wrapSquare wrapText="largest"/>
                <wp:docPr id="1" name="Frame1"/>
                <a:graphic xmlns:a="http://schemas.openxmlformats.org/drawingml/2006/main">
                  <a:graphicData uri="http://schemas.microsoft.com/office/word/2010/wordprocessingShape">
                    <wps:wsp>
                      <wps:cNvSpPr/>
                      <wps:spPr>
                        <a:xfrm>
                          <a:off x="0" y="0"/>
                          <a:ext cx="2473920" cy="23151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2473960" cy="18122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2473960" cy="1812290"/>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2</w:t>
                            </w:r>
                            <w:r>
                              <w:rPr/>
                              <w:fldChar w:fldCharType="end"/>
                            </w:r>
                            <w:r>
                              <w:rPr/>
                              <w:t>: gráfica de Jockers con sombreado de acuerdo a la fecha</w:t>
                            </w:r>
                          </w:p>
                        </w:txbxContent>
                      </wps:txbx>
                      <wps:bodyPr lIns="0" rIns="0" tIns="0" bIns="0">
                        <a:noAutofit/>
                      </wps:bodyPr>
                    </wps:wsp>
                  </a:graphicData>
                </a:graphic>
              </wp:anchor>
            </w:drawing>
          </mc:Choice>
          <mc:Fallback>
            <w:pict>
              <v:rect id="shape_0" ID="Frame1" stroked="f" style="position:absolute;margin-left:16.45pt;margin-top:8.15pt;width:194.75pt;height:182.25pt">
                <w10:wrap type="square"/>
                <v:fill o:detectmouseclick="t" on="false"/>
                <v:stroke color="#3465a4" joinstyle="round" endcap="flat"/>
                <v:textbox>
                  <w:txbxContent>
                    <w:p>
                      <w:pPr>
                        <w:pStyle w:val="Figura"/>
                        <w:spacing w:before="120" w:after="120"/>
                        <w:rPr/>
                      </w:pPr>
                      <w:r>
                        <w:rPr/>
                        <w:drawing>
                          <wp:inline distT="0" distB="0" distL="0" distR="0">
                            <wp:extent cx="2473960" cy="18122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2473960" cy="1812290"/>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2</w:t>
                      </w:r>
                      <w:r>
                        <w:rPr/>
                        <w:fldChar w:fldCharType="end"/>
                      </w:r>
                      <w:r>
                        <w:rPr/>
                        <w:t>: gráfica de Jockers con sombreado de acuerdo a la fecha</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3569335</wp:posOffset>
                </wp:positionH>
                <wp:positionV relativeFrom="paragraph">
                  <wp:posOffset>62865</wp:posOffset>
                </wp:positionV>
                <wp:extent cx="2570480" cy="2310130"/>
                <wp:effectExtent l="0" t="0" r="0" b="0"/>
                <wp:wrapSquare wrapText="largest"/>
                <wp:docPr id="5" name="Frame2"/>
                <a:graphic xmlns:a="http://schemas.openxmlformats.org/drawingml/2006/main">
                  <a:graphicData uri="http://schemas.microsoft.com/office/word/2010/wordprocessingShape">
                    <wps:wsp>
                      <wps:cNvSpPr/>
                      <wps:spPr>
                        <a:xfrm>
                          <a:off x="0" y="0"/>
                          <a:ext cx="2569680" cy="230940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2569845" cy="18827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2569845" cy="1882775"/>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1</w:t>
                            </w:r>
                            <w:r>
                              <w:rPr/>
                              <w:fldChar w:fldCharType="end"/>
                            </w:r>
                            <w:r>
                              <w:rPr/>
                              <w:t>: gráfica de Jockers con sombreado de acuerdo al género</w:t>
                            </w:r>
                          </w:p>
                        </w:txbxContent>
                      </wps:txbx>
                      <wps:bodyPr lIns="0" rIns="0" tIns="0" bIns="0">
                        <a:noAutofit/>
                      </wps:bodyPr>
                    </wps:wsp>
                  </a:graphicData>
                </a:graphic>
              </wp:anchor>
            </w:drawing>
          </mc:Choice>
          <mc:Fallback>
            <w:pict>
              <v:rect id="shape_0" ID="Frame2" stroked="f" style="position:absolute;margin-left:281.05pt;margin-top:4.95pt;width:202.3pt;height:181.8pt">
                <w10:wrap type="square"/>
                <v:fill o:detectmouseclick="t" on="false"/>
                <v:stroke color="#3465a4" joinstyle="round" endcap="flat"/>
                <v:textbox>
                  <w:txbxContent>
                    <w:p>
                      <w:pPr>
                        <w:pStyle w:val="Figura"/>
                        <w:spacing w:before="120" w:after="120"/>
                        <w:rPr/>
                      </w:pPr>
                      <w:r>
                        <w:rPr/>
                        <w:drawing>
                          <wp:inline distT="0" distB="0" distL="0" distR="0">
                            <wp:extent cx="2569845" cy="188277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8"/>
                                    <a:stretch>
                                      <a:fillRect/>
                                    </a:stretch>
                                  </pic:blipFill>
                                  <pic:spPr bwMode="auto">
                                    <a:xfrm>
                                      <a:off x="0" y="0"/>
                                      <a:ext cx="2569845" cy="1882775"/>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1</w:t>
                      </w:r>
                      <w:r>
                        <w:rPr/>
                        <w:fldChar w:fldCharType="end"/>
                      </w:r>
                      <w:r>
                        <w:rPr/>
                        <w:t>: gráfica de Jockers con sombreado de acuerdo al género</w:t>
                      </w:r>
                    </w:p>
                  </w:txbxContent>
                </v:textbox>
              </v:rect>
            </w:pict>
          </mc:Fallback>
        </mc:AlternateContent>
      </w:r>
      <w:r>
        <w:br w:type="page"/>
      </w:r>
    </w:p>
    <w:p>
      <w:pPr>
        <w:pStyle w:val="Normal"/>
        <w:rPr/>
      </w:pPr>
      <w:r>
        <w:rPr/>
      </w:r>
    </w:p>
    <w:p>
      <w:pPr>
        <w:pStyle w:val="TextBody"/>
        <w:spacing w:lineRule="auto" w:line="480"/>
        <w:jc w:val="both"/>
        <w:rPr>
          <w:i w:val="false"/>
          <w:i w:val="false"/>
          <w:iCs w:val="false"/>
          <w:del w:id="217" w:author="Unknown Author" w:date="2024-09-02T11:42:45Z"/>
        </w:rPr>
      </w:pPr>
      <w:del w:id="216" w:author="Unknown Author" w:date="2024-09-02T11:42:45Z">
        <w:r>
          <w:rPr/>
        </w:r>
      </w:del>
    </w:p>
    <w:p>
      <w:pPr>
        <w:pStyle w:val="TextBody"/>
        <w:spacing w:lineRule="auto" w:line="480"/>
        <w:jc w:val="both"/>
        <w:rPr>
          <w:b w:val="false"/>
          <w:b w:val="false"/>
          <w:bCs w:val="false"/>
          <w:i/>
          <w:i/>
          <w:iCs/>
          <w:color w:val="000000"/>
          <w:sz w:val="24"/>
          <w:szCs w:val="24"/>
          <w:lang w:val="es-ES"/>
          <w:del w:id="219" w:author="Unknown Author" w:date="2024-09-02T11:42:45Z"/>
        </w:rPr>
      </w:pPr>
      <w:del w:id="218" w:author="Unknown Author" w:date="2024-09-02T11:42:45Z">
        <w:r>
          <w:rPr>
            <w:b w:val="false"/>
            <w:bCs w:val="false"/>
            <w:i/>
            <w:iCs/>
            <w:color w:val="000000"/>
            <w:sz w:val="24"/>
            <w:szCs w:val="24"/>
            <w:lang w:val="es-ES"/>
          </w:rPr>
        </w:r>
      </w:del>
    </w:p>
    <w:p>
      <w:pPr>
        <w:pStyle w:val="TextBody"/>
        <w:spacing w:lineRule="auto" w:line="480"/>
        <w:jc w:val="both"/>
        <w:rPr>
          <w:i w:val="false"/>
          <w:i w:val="false"/>
          <w:iCs w:val="false"/>
          <w:ins w:id="221" w:author="Unknown Author" w:date="2024-08-30T09:49:38Z"/>
        </w:rPr>
      </w:pPr>
      <w:r>
        <w:rPr>
          <w:b w:val="false"/>
          <w:bCs w:val="false"/>
          <w:i w:val="false"/>
          <w:iCs w:val="false"/>
          <w:color w:val="000000"/>
          <w:sz w:val="24"/>
          <w:szCs w:val="24"/>
          <w:lang w:val="es-ES"/>
          <w:rPrChange w:id="0" w:author="Unknown Author" w:date="2024-08-30T09:44:06Z"/>
        </w:rPr>
        <w:t>2.1 Mi experimento sobre el estilo</w:t>
      </w:r>
    </w:p>
    <w:p>
      <w:pPr>
        <w:pStyle w:val="TextBody"/>
        <w:spacing w:lineRule="auto" w:line="480"/>
        <w:jc w:val="both"/>
        <w:rPr>
          <w:b w:val="false"/>
          <w:b w:val="false"/>
          <w:bCs w:val="false"/>
          <w:color w:val="000000"/>
          <w:sz w:val="24"/>
          <w:szCs w:val="24"/>
          <w:lang w:val="es-ES"/>
        </w:rPr>
      </w:pPr>
      <w:r>
        <w:rPr>
          <w:b w:val="false"/>
          <w:bCs w:val="false"/>
          <w:color w:val="000000"/>
          <w:sz w:val="24"/>
          <w:szCs w:val="24"/>
          <w:lang w:val="es-ES"/>
          <w:rPrChange w:id="0" w:author="Unknown Author" w:date="2024-08-30T09:44:06Z"/>
        </w:rPr>
        <w:rPrChange w:id="0" w:author="Unknown Author" w:date="2024-08-30T09:44:06Z"/>
      </w:r>
    </w:p>
    <w:p>
      <w:pPr>
        <w:pStyle w:val="TextBody"/>
        <w:spacing w:lineRule="auto" w:line="480"/>
        <w:pPrChange w:id="0" w:author="David Pruneda Sentíes" w:date="2024-08-23T18:08:00Z">
          <w:pPr>
            <w:pStyle w:val="Textbody"/>
            <w:jc w:val="center"/>
            <w:spacing w:lineRule="auto" w:line="480"/>
          </w:pPr>
        </w:pPrChange>
        <w:rPr>
          <w:b w:val="false"/>
          <w:b w:val="false"/>
          <w:bCs w:val="false"/>
          <w:ins w:id="223" w:author="Unknown Author" w:date="2024-08-30T09:49:34Z"/>
          <w:i w:val="false"/>
          <w:i w:val="false"/>
          <w:iCs w:val="false"/>
        </w:rPr>
      </w:pPr>
      <w:r>
        <w:rPr>
          <w:b w:val="false"/>
          <w:bCs w:val="false"/>
          <w:i w:val="false"/>
          <w:iCs w:val="false"/>
          <w:color w:val="000000"/>
          <w:lang w:val="es-ES"/>
        </w:rPr>
        <w:t>2.1.1. Qué es la estilometría</w:t>
      </w:r>
    </w:p>
    <w:p>
      <w:pPr>
        <w:pStyle w:val="TextBody"/>
        <w:spacing w:lineRule="auto" w:line="480"/>
        <w:rPr>
          <w:color w:val="000000"/>
          <w:lang w:val="es-ES"/>
        </w:rPr>
      </w:pPr>
      <w:r>
        <w:rPr>
          <w:color w:val="000000"/>
          <w:lang w:val="es-ES"/>
        </w:rPr>
      </w:r>
    </w:p>
    <w:p>
      <w:pPr>
        <w:pStyle w:val="TextBody"/>
        <w:spacing w:lineRule="auto" w:line="480"/>
        <w:jc w:val="both"/>
        <w:rPr>
          <w:lang w:val="es-ES"/>
        </w:rPr>
      </w:pPr>
      <w:r>
        <w:rPr>
          <w:color w:val="000000"/>
          <w:lang w:val="es-ES"/>
        </w:rPr>
        <w:t>La estilometría es un campo de estudio más antiguo de lo que se podría pensar. Más que nada se ha desarrollado con el objetivo de encontrar lxs autorxs "reales" de ciertos textos. Por ejemplo, son populares en las conversaciones respecto a lxs autorxs de textos religiosos, textos firmados con pseudónimos, o cuando se duda de que la persona que firma el texto realmente lo haya escrito. La idea fundamental es que cada persona tiene una "huella digital" estilística, y que ésta se puede revelar usando métodos estadísticos. La for</w:t>
      </w:r>
      <w:ins w:id="224" w:author="David Pruneda Sentíes" w:date="2024-08-23T18:09:00Z">
        <w:r>
          <w:rPr>
            <w:color w:val="000000"/>
            <w:lang w:val="es-ES"/>
          </w:rPr>
          <w:t>m</w:t>
        </w:r>
      </w:ins>
      <w:del w:id="225" w:author="David Pruneda Sentíes" w:date="2024-08-23T18:09:00Z">
        <w:r>
          <w:rPr>
            <w:color w:val="000000"/>
            <w:lang w:val="es-ES"/>
          </w:rPr>
          <w:delText>n</w:delText>
        </w:r>
      </w:del>
      <w:r>
        <w:rPr>
          <w:color w:val="000000"/>
          <w:lang w:val="es-ES"/>
          <w:rPrChange w:id="0" w:author="Unknown Author" w:date="2024-08-29T12:07:06Z"/>
        </w:rPr>
        <w:t>a más rudimentaria (la que yo usé) de encontrar esta huella digital es calculando las frecuencias relativas de las palabras usadas en un texto (o en un corpus de textos). Ya resumí esto brevemente arriba pero lo voy a explicar con más profundidad.</w:t>
      </w:r>
    </w:p>
    <w:p>
      <w:pPr>
        <w:pStyle w:val="TextBody"/>
        <w:spacing w:lineRule="auto" w:line="480"/>
        <w:jc w:val="both"/>
        <w:rPr>
          <w:lang w:val="es-ES"/>
        </w:rPr>
      </w:pPr>
      <w:r>
        <w:rPr>
          <w:color w:val="000000"/>
          <w:lang w:val="es-ES"/>
          <w:rPrChange w:id="0" w:author="Unknown Author" w:date="2024-08-29T12:07:06Z"/>
        </w:rPr>
        <w:tab/>
        <w:t>Hay dos tipos de palabras, las funcionales y las de contenido.</w:t>
      </w:r>
      <w:r>
        <w:rPr>
          <w:rStyle w:val="FootnoteAnchor"/>
          <w:color w:val="000000"/>
          <w:lang w:val="es-ES"/>
          <w:rPrChange w:id="0" w:author="Unknown Author" w:date="2024-08-29T12:07:06Z"/>
        </w:rPr>
        <w:footnoteReference w:id="12"/>
      </w:r>
      <w:r>
        <w:rPr>
          <w:color w:val="000000"/>
          <w:lang w:val="es-ES"/>
          <w:rPrChange w:id="0" w:author="Unknown Author" w:date="2024-08-29T12:07:06Z"/>
        </w:rPr>
        <w:t xml:space="preserve"> Las palabras de contenido suelen ser sustantivos, verbos, adjetivos y adverbios, mientras que las funcionales suelen ser preposiciones, pronombres, artículos y conjunciones. Lo que diferencia las palabras funcionales de las de contenido es que las palabras funcionales dan información gramatical mientras que las palabras de contenido dan información semántica. Es fácil pensar que las palabras que definen el estilo son las de contenido: a fin de cuentas, éstas son las que más notamos al leer. Sin embargo, a la estilometría le importan sobre todo las funcionales, pues tiene un entendimiento particular de qué es el estilo. Por ejemplo, nadie me va a disputar que los artículos de mecánica cuántica (no de divulgación) tienen un estilo técnico que es difícil de leer. </w:t>
      </w:r>
      <w:ins w:id="230" w:author="David Pruneda Sentíes" w:date="2024-08-23T18:12:00Z">
        <w:r>
          <w:rPr>
            <w:color w:val="000000"/>
            <w:lang w:val="es-ES"/>
          </w:rPr>
          <w:t>E</w:t>
        </w:r>
      </w:ins>
      <w:del w:id="231" w:author="David Pruneda Sentíes" w:date="2024-08-23T18:12:00Z">
        <w:r>
          <w:rPr>
            <w:color w:val="000000"/>
            <w:lang w:val="es-ES"/>
          </w:rPr>
          <w:delText>É</w:delText>
        </w:r>
      </w:del>
      <w:r>
        <w:rPr>
          <w:color w:val="000000"/>
          <w:lang w:val="es-ES"/>
          <w:rPrChange w:id="0" w:author="Unknown Author" w:date="2024-08-29T12:07:06Z"/>
        </w:rPr>
        <w:t xml:space="preserve">sto porque usan palabras (sustantivos, verbos, adjetivos y adverbios) propias del argot de la mecánica cuántica y que no son conocidas por </w:t>
      </w:r>
      <w:del w:id="233" w:author="David Pruneda Sentíes" w:date="2024-08-23T18:12:00Z">
        <w:r>
          <w:rPr>
            <w:color w:val="000000"/>
            <w:lang w:val="es-ES"/>
          </w:rPr>
          <w:delText>gente común y corriente</w:delText>
        </w:r>
      </w:del>
      <w:ins w:id="234" w:author="David Pruneda Sentíes" w:date="2024-08-23T18:12:00Z">
        <w:r>
          <w:rPr>
            <w:color w:val="000000"/>
            <w:lang w:val="es-ES"/>
          </w:rPr>
          <w:t>un público amplio</w:t>
        </w:r>
      </w:ins>
      <w:r>
        <w:rPr>
          <w:color w:val="000000"/>
          <w:lang w:val="es-ES"/>
          <w:rPrChange w:id="0" w:author="Unknown Author" w:date="2024-08-29T12:07:06Z"/>
        </w:rPr>
        <w:t>. En cambio, los artículos de divulgación científica suelen tener un estilo más sencillo, en gran medida porque usan un léxico menos especializado. Cuando digo que los artículos de mecánica cuántica tienen un estilo técnico y que los de divulgación uno sencillo, me estoy basando en las palabras de contenido que usan, y no es una aseveración errónea, simplemente no es el acercamiento al estilo de la estilometría.</w:t>
      </w:r>
    </w:p>
    <w:p>
      <w:pPr>
        <w:pStyle w:val="TextBody"/>
        <w:spacing w:lineRule="auto" w:line="480"/>
        <w:jc w:val="both"/>
        <w:rPr>
          <w:lang w:val="es-ES"/>
        </w:rPr>
      </w:pPr>
      <w:r>
        <w:rPr>
          <w:color w:val="000000"/>
          <w:lang w:val="es-ES"/>
          <w:rPrChange w:id="0" w:author="Unknown Author" w:date="2024-08-29T12:07:06Z"/>
        </w:rPr>
        <w:tab/>
        <w:t>Cuando se trata de problemas de atribución autoral, las palabras de contenido dan muy poca información útil. Voy a poner un ejemplo hipotético. Supongamos que me llega una carta de amor anónima</w:t>
      </w:r>
      <w:del w:id="237" w:author="David Pruneda Sentíes" w:date="2024-08-23T18:13:00Z">
        <w:r>
          <w:rPr>
            <w:color w:val="000000"/>
            <w:lang w:val="es-ES"/>
          </w:rPr>
          <w:delText>,</w:delText>
        </w:r>
      </w:del>
      <w:r>
        <w:rPr>
          <w:color w:val="000000"/>
          <w:lang w:val="es-ES"/>
          <w:rPrChange w:id="0" w:author="Unknown Author" w:date="2024-08-29T12:07:06Z"/>
        </w:rPr>
        <w:t xml:space="preserve"> y que yo tengo dos personas sospechosas —llamémoslas persona A y persona B―. Con ambas personas he mantenido una larga correspondencia, por lo que tengo un grupo de cartas que sé con certeza que ha escrito A y otro grupo que sé que ha escrito B. Tanto A como B son personas muy cercanas a mí, por lo que nos escribimos de temas varios: sucesos en nuestras vidas, sucesos públicos, libros, cine, música, etcétera. Si calculara las frecuencias de las palabras de contenido en las cartas de A, podría encontrar que la palabra "película" aparece unas dos veces, la palabra "canción" unas diez, "concierto" tres, "café" cuatro, etcétera; y de las cartas de B que "película" aparece nueve veces, "canción" tres</w:t>
      </w:r>
      <w:del w:id="239" w:author="David Pruneda Sentíes" w:date="2024-08-23T18:14:00Z">
        <w:r>
          <w:rPr>
            <w:color w:val="000000"/>
            <w:lang w:val="es-ES"/>
          </w:rPr>
          <w:delText>"</w:delText>
        </w:r>
      </w:del>
      <w:r>
        <w:rPr>
          <w:color w:val="000000"/>
          <w:lang w:val="es-ES"/>
          <w:rPrChange w:id="0" w:author="Unknown Author" w:date="2024-08-29T12:07:06Z"/>
        </w:rPr>
        <w:t>, "concierto" no aparece y "café" aparece tres veces. Más que el estilo de escritura, estas palabras revelan de qué escriben A y B. En otras palabras, me dan información sobre los temas, no sobre el estilo. Algo que podría asegurar tentativamente de este ejemplo es que a A le gusta escribir más de música que a B, mientras que B escribe de cine más que A. Sin embargo, la carta anónima que recibí no habla ni de cine ni de música. Lo que tengo que cuantificar entonces es el estilo, y para cuantificar el estilo lo que hay que contar son las palabras funcionales, no las de contenido.</w:t>
      </w:r>
      <w:r>
        <w:rPr>
          <w:rStyle w:val="FootnoteAnchor"/>
          <w:color w:val="000000"/>
          <w:lang w:val="es-ES"/>
          <w:rPrChange w:id="0" w:author="Unknown Author" w:date="2024-08-29T12:07:06Z"/>
        </w:rPr>
        <w:footnoteReference w:id="13"/>
      </w:r>
      <w:r>
        <w:rPr>
          <w:color w:val="000000"/>
          <w:lang w:val="es-ES"/>
          <w:rPrChange w:id="0" w:author="Unknown Author" w:date="2024-08-29T12:07:06Z"/>
        </w:rPr>
        <w:t xml:space="preserve"> Esto es porque las palabras funcionales son muchísimo más frecuentes que las de contenido</w:t>
      </w:r>
      <w:del w:id="243" w:author="David Pruneda Sentíes" w:date="2024-08-23T18:15:00Z">
        <w:r>
          <w:rPr>
            <w:color w:val="000000"/>
            <w:lang w:val="es-ES"/>
          </w:rPr>
          <w:delText>,</w:delText>
        </w:r>
      </w:del>
      <w:r>
        <w:rPr>
          <w:color w:val="000000"/>
          <w:lang w:val="es-ES"/>
          <w:rPrChange w:id="0" w:author="Unknown Author" w:date="2024-08-29T12:07:06Z"/>
        </w:rPr>
        <w:t xml:space="preserve"> y aparecen independientemente del tema del que se esté escribiendo. Para encontrar quién escribió la carta anónima, habría que calcular las frecuencias relativas de las palabras funcionales de las cartas de A, las de las cartas de B y las de la carta anónima y compararlas. Por dar un ejemplo muy burdo, si la frecuencia relativa de la palabra "de" en las cartas de A es de 4%, en las de B de 8% y en la carta anónima de 7%, se puede deducir que B es quien escribió la carta anónima (claro que los métodos y los problemas estadísticos que usa la estilometría real son mucho más complejos que este ejemplo, pero la idea es la misma).</w:t>
      </w:r>
    </w:p>
    <w:p>
      <w:pPr>
        <w:pStyle w:val="TextBody"/>
        <w:spacing w:lineRule="auto" w:line="480"/>
        <w:jc w:val="both"/>
        <w:rPr>
          <w:lang w:val="es-ES"/>
        </w:rPr>
      </w:pPr>
      <w:commentRangeStart w:id="16"/>
      <w:r>
        <w:rPr>
          <w:color w:val="000000"/>
          <w:lang w:val="es-ES"/>
          <w:rPrChange w:id="0" w:author="Unknown Author" w:date="2024-08-29T12:07:06Z"/>
        </w:rPr>
        <w:t>[PARA CONTINUAR ESTA SECCIÓN NECESITO LEER TEXTOS QUE NO HE LEÍDO. ME GUSTARÍA DAR MÍNIMO UN EJEMPLO REAL DE ATRIBUCIÓN AUTORAL USANDO ESTILOMETRÍA]</w:t>
      </w:r>
      <w:commentRangeEnd w:id="16"/>
      <w:r>
        <w:commentReference w:id="16"/>
      </w:r>
      <w:r>
        <w:rPr>
          <w:color w:val="000000"/>
          <w:lang w:val="es-ES"/>
        </w:rPr>
      </w:r>
    </w:p>
    <w:p>
      <w:pPr>
        <w:pStyle w:val="TextBody"/>
        <w:spacing w:lineRule="auto" w:line="480"/>
        <w:rPr>
          <w:lang w:val="es-ES"/>
          <w:ins w:id="247" w:author="Unknown Author" w:date="2024-08-30T09:51:08Z"/>
        </w:rPr>
      </w:pPr>
      <w:ins w:id="246" w:author="Unknown Author" w:date="2024-08-30T09:51:08Z">
        <w:r>
          <w:rPr>
            <w:lang w:val="es-ES"/>
          </w:rPr>
        </w:r>
      </w:ins>
    </w:p>
    <w:p>
      <w:pPr>
        <w:pStyle w:val="TextBody"/>
        <w:spacing w:lineRule="auto" w:line="480"/>
        <w:pPrChange w:id="0" w:author="David Pruneda Sentíes" w:date="2024-08-23T18:17:00Z">
          <w:pPr>
            <w:pStyle w:val="Textbody"/>
            <w:jc w:val="center"/>
            <w:spacing w:lineRule="auto" w:line="480"/>
          </w:pPr>
        </w:pPrChange>
        <w:rPr>
          <w:lang w:val="es-ES"/>
          <w:ins w:id="248" w:author="Unknown Author" w:date="2024-08-30T09:51:11Z"/>
        </w:rPr>
      </w:pPr>
      <w:r>
        <w:rPr>
          <w:color w:val="000000"/>
          <w:lang w:val="es-ES"/>
        </w:rPr>
        <w:t>2.1.2. La gráfica de estilo [NO ME ENCANTA ESTE SUBTÍTULO]</w:t>
      </w:r>
    </w:p>
    <w:p>
      <w:pPr>
        <w:pStyle w:val="TextBody"/>
        <w:spacing w:lineRule="auto" w:line="480"/>
        <w:rPr>
          <w:lang w:val="es-ES"/>
        </w:rPr>
      </w:pPr>
      <w:r>
        <w:rPr>
          <w:lang w:val="es-ES"/>
        </w:rPr>
      </w:r>
    </w:p>
    <w:p>
      <w:pPr>
        <w:pStyle w:val="TextBody"/>
        <w:spacing w:lineRule="auto" w:line="480"/>
        <w:jc w:val="both"/>
        <w:rPr>
          <w:color w:val="000000"/>
          <w:lang w:val="es-ES"/>
          <w:del w:id="250" w:author="David Pruneda Sentíes" w:date="2024-08-23T18:21:00Z"/>
        </w:rPr>
      </w:pPr>
      <w:r>
        <w:rPr>
          <w:color w:val="000000"/>
          <w:lang w:val="es-ES"/>
          <w:rPrChange w:id="0" w:author="Unknown Author" w:date="2024-08-29T12:07:06Z"/>
        </w:rPr>
        <w:t>Al final de mi investigación quedé con una gráfica que muestra la evolución del estilo de los trabajos de titulación del año 2006 al año 2023. Mejor dicho, muestra qué tan similares o diferentes entre sí son los trabajos de cada año</w:t>
      </w:r>
      <w:r>
        <w:rPr>
          <w:color w:val="000000"/>
          <w:lang w:val="es-ES"/>
        </w:rPr>
        <w:t xml:space="preserve"> en cuanto a estilo. El proceso para obtenerla fue el siguiente. El paquete de R "Stylo" tiene muchas funciones. Una de ellas es que produce una tabla con las frecuencias relativas de las 5,000 palabras más comunes de un corpus de textos; cada fila es una palabra y cada columna es un texto. [FOTO DE UNA SECCIÓN DE LA TABLA] Hice esto con los 492 trabajos que conseguí y resultó la tabla que está en </w:t>
      </w:r>
      <w:hyperlink r:id="rId9">
        <w:r>
          <w:rPr>
            <w:rStyle w:val="InternetLink"/>
            <w:color w:val="000000"/>
            <w:lang w:val="es-ES"/>
          </w:rPr>
          <w:t>https://github.com/</w:t>
        </w:r>
      </w:hyperlink>
      <w:hyperlink r:id="rId10">
        <w:r>
          <w:rPr>
            <w:rStyle w:val="InternetLink"/>
            <w:color w:val="000000"/>
            <w:lang w:val="es-ES"/>
          </w:rPr>
          <w:t>dieguchofo</w:t>
        </w:r>
      </w:hyperlink>
      <w:r>
        <w:rPr>
          <w:color w:val="000080"/>
          <w:u w:val="single"/>
          <w:lang w:val="es-ES"/>
        </w:rPr>
        <w:t>diego-g-fonte</w:t>
      </w:r>
      <w:hyperlink r:id="rId11">
        <w:r>
          <w:rPr>
            <w:rStyle w:val="InternetLink"/>
            <w:color w:val="000000"/>
            <w:lang w:val="es-ES"/>
          </w:rPr>
          <w:t>/analisis2/blob/main/comprobacion_hipotesis/estilo/table_with_frequencies.txt</w:t>
        </w:r>
      </w:hyperlink>
      <w:r>
        <w:rPr>
          <w:color w:val="000000"/>
          <w:lang w:val="es-ES"/>
        </w:rPr>
        <w:t xml:space="preserve">. Lo que hice después fue dividir la tabla por año de publicación, de manera que ahora tenía 18 tablas, una por cada año. Para cada una de esas tablas, calculé lo que se llama una matriz de distancias, que es una tabla con las distancias entre cada uno de los puntos. Un ejemplo muy sencillo es éste: hay un trabajo de titulación en el que "de" es el 4.42% de todas las palabras y "la" el 3.35%; otro trabajo tiene estas mismas palabras con frecuencias relativas de 5.01% y 4.39% respectivamente. La distancia entre los dos trabajos, tomando en cuenta solamente esos dos aspectos, sería calculado así: </w:t>
      </w:r>
      <w:r>
        <w:rPr/>
      </w:r>
      <m:oMath xmlns:m="http://schemas.openxmlformats.org/officeDocument/2006/math">
        <m:rad>
          <m:radPr>
            <m:degHide m:val="1"/>
          </m:radPr>
          <m:deg/>
          <m:e>
            <m:sSup>
              <m:e>
                <m:d>
                  <m:dPr>
                    <m:begChr m:val="("/>
                    <m:endChr m:val=")"/>
                  </m:dPr>
                  <m:e>
                    <m:r>
                      <w:rPr>
                        <w:rFonts w:ascii="Cambria Math" w:hAnsi="Cambria Math"/>
                      </w:rPr>
                      <m:t xml:space="preserve">4.42</m:t>
                    </m:r>
                    <m:r>
                      <w:rPr>
                        <w:rFonts w:ascii="Cambria Math" w:hAnsi="Cambria Math"/>
                      </w:rPr>
                      <m:t xml:space="preserve">−</m:t>
                    </m:r>
                    <m:r>
                      <w:rPr>
                        <w:rFonts w:ascii="Cambria Math" w:hAnsi="Cambria Math"/>
                      </w:rPr>
                      <m:t xml:space="preserve">5.01</m:t>
                    </m:r>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3.35</m:t>
                    </m:r>
                    <m:r>
                      <w:rPr>
                        <w:rFonts w:ascii="Cambria Math" w:hAnsi="Cambria Math"/>
                      </w:rPr>
                      <m:t xml:space="preserve">−</m:t>
                    </m:r>
                    <m:r>
                      <w:rPr>
                        <w:rFonts w:ascii="Cambria Math" w:hAnsi="Cambria Math"/>
                      </w:rPr>
                      <m:t xml:space="preserve">4.39</m:t>
                    </m:r>
                  </m:e>
                </m:d>
              </m:e>
              <m:sup>
                <m:r>
                  <w:rPr>
                    <w:rFonts w:ascii="Cambria Math" w:hAnsi="Cambria Math"/>
                  </w:rPr>
                  <m:t xml:space="preserve">2</m:t>
                </m:r>
              </m:sup>
            </m:sSup>
          </m:e>
        </m:rad>
        <m:r>
          <w:rPr>
            <w:rFonts w:ascii="Cambria Math" w:hAnsi="Cambria Math"/>
          </w:rPr>
          <m:t xml:space="preserve">=</m:t>
        </m:r>
        <m:r>
          <w:rPr>
            <w:rFonts w:ascii="Cambria Math" w:hAnsi="Cambria Math"/>
          </w:rPr>
          <m:t xml:space="preserve">1.1957</m:t>
        </m:r>
      </m:oMath>
      <w:r>
        <w:rPr>
          <w:color w:val="000000"/>
          <w:lang w:val="es-ES"/>
        </w:rPr>
        <w:t>. Ése sería solamente un dato dentro de la matriz, la cual tiene dimensiones de N x N, dando por hecho que N es el número de trabajos de titulación publicados en un año. Si la distancia es mucha entre un trabajo y otro, estoy interpretando que sus estilos son muy diferentes, y si la distancia es corta, que tienen un estilos similares.</w:t>
      </w:r>
      <w:r>
        <w:rPr>
          <w:rStyle w:val="FootnoteAnchor"/>
          <w:color w:val="000000"/>
          <w:lang w:val="es-ES"/>
        </w:rPr>
        <w:footnoteReference w:id="14"/>
      </w:r>
    </w:p>
    <w:p>
      <w:pPr>
        <w:pStyle w:val="TextBody"/>
        <w:spacing w:lineRule="auto" w:line="480"/>
        <w:jc w:val="both"/>
        <w:rPr>
          <w:color w:val="000000"/>
          <w:lang w:val="es-ES"/>
        </w:rPr>
      </w:pPr>
      <w:r>
        <w:rPr>
          <w:color w:val="000000"/>
          <w:lang w:val="es-ES"/>
        </w:rPr>
        <w:t xml:space="preserve">La matriz nos dice qué tan similares o diferentes son los estilos de cualquier par de trabajos específicos, pero lo que a mí me interesa es la similitud o diferencia de los textos entre sí a través de los años. Mi solución a esto fue muy sencilla: promediar las distancias de las 18 matrices para así tener 18 distancias promedio. Estas 18 distancias representan qué tan similar fue el estilo de los trabajos publicados en cada año. Están graficadas en la figura </w:t>
      </w:r>
      <w:del w:id="251" w:author="Unknown Author" w:date="2024-09-03T10:51:54Z">
        <w:r>
          <w:rPr>
            <w:color w:val="000000"/>
            <w:lang w:val="es-ES"/>
          </w:rPr>
          <w:delText>1</w:delText>
        </w:r>
      </w:del>
      <w:ins w:id="252" w:author="Unknown Author" w:date="2024-09-03T10:51:54Z">
        <w:r>
          <w:rPr>
            <w:color w:val="000000"/>
            <w:lang w:val="es-ES"/>
          </w:rPr>
          <w:t>[X]</w:t>
        </w:r>
      </w:ins>
      <w:r>
        <w:rPr>
          <w:color w:val="000000"/>
          <w:lang w:val="es-ES"/>
        </w:rPr>
        <w:t>.</w:t>
      </w:r>
    </w:p>
    <w:p>
      <w:pPr>
        <w:pStyle w:val="TextBody"/>
        <w:spacing w:lineRule="auto" w:line="480"/>
        <w:jc w:val="both"/>
        <w:rPr>
          <w:lang w:val="es-ES"/>
          <w:ins w:id="258" w:author="Unknown Author" w:date="2024-08-30T09:51:15Z"/>
        </w:rPr>
      </w:pPr>
      <w:r>
        <w:rPr>
          <w:color w:val="000000"/>
          <w:lang w:val="es-ES"/>
          <w:rPrChange w:id="0" w:author="Unknown Author" w:date="2024-08-29T12:07:06Z"/>
        </w:rPr>
        <w:t xml:space="preserve">[figura </w:t>
      </w:r>
      <w:del w:id="254" w:author="Unknown Author" w:date="2024-09-03T10:51:57Z">
        <w:r>
          <w:rPr>
            <w:color w:val="000000"/>
            <w:lang w:val="es-ES"/>
          </w:rPr>
          <w:delText>1</w:delText>
        </w:r>
      </w:del>
      <w:ins w:id="255" w:author="Unknown Author" w:date="2024-09-03T10:51:57Z">
        <w:r>
          <w:rPr>
            <w:color w:val="000000"/>
            <w:lang w:val="es-ES"/>
          </w:rPr>
          <w:t>[X</w:t>
        </w:r>
      </w:ins>
      <w:ins w:id="256" w:author="Unknown Author" w:date="2024-09-03T10:52:00Z">
        <w:r>
          <w:rPr>
            <w:color w:val="000000"/>
            <w:lang w:val="es-ES"/>
          </w:rPr>
          <w:t>]</w:t>
        </w:r>
      </w:ins>
      <w:r>
        <w:rPr>
          <w:color w:val="000000"/>
          <w:lang w:val="es-ES"/>
          <w:rPrChange w:id="0" w:author="Unknown Author" w:date="2024-08-29T12:07:06Z"/>
        </w:rPr>
        <w:t>: "estilo_y_real.png"]</w:t>
      </w:r>
    </w:p>
    <w:p>
      <w:pPr>
        <w:pStyle w:val="TextBody"/>
        <w:spacing w:lineRule="auto" w:line="480"/>
        <w:jc w:val="both"/>
        <w:rPr>
          <w:lang w:val="es-ES"/>
        </w:rPr>
      </w:pPr>
      <w:r>
        <w:rPr>
          <w:lang w:val="es-ES"/>
        </w:rPr>
      </w:r>
    </w:p>
    <w:p>
      <w:pPr>
        <w:pStyle w:val="Heading1"/>
        <w:spacing w:lineRule="auto" w:line="480"/>
        <w:jc w:val="both"/>
        <w:rPr>
          <w:i w:val="false"/>
          <w:i w:val="false"/>
          <w:iCs w:val="false"/>
          <w:ins w:id="260" w:author="Unknown Author" w:date="2024-08-30T09:51:16Z"/>
        </w:rPr>
      </w:pPr>
      <w:r>
        <w:rPr>
          <w:b w:val="false"/>
          <w:i w:val="false"/>
          <w:iCs w:val="false"/>
          <w:color w:val="000000"/>
          <w:sz w:val="24"/>
          <w:szCs w:val="24"/>
          <w:lang w:val="es-ES"/>
          <w:rPrChange w:id="0" w:author="Unknown Author" w:date="2024-08-30T09:51:17Z"/>
        </w:rPr>
        <w:t>2.2. Mi experimento sobre los temas</w:t>
      </w:r>
    </w:p>
    <w:p>
      <w:pPr>
        <w:pStyle w:val="TextBody"/>
        <w:spacing w:lineRule="auto" w:line="480"/>
        <w:jc w:val="both"/>
        <w:rPr>
          <w:lang w:val="es-ES"/>
        </w:rPr>
      </w:pPr>
      <w:r>
        <w:rPr>
          <w:lang w:val="es-ES"/>
        </w:rPr>
      </w:r>
    </w:p>
    <w:p>
      <w:pPr>
        <w:pStyle w:val="TextBody"/>
        <w:spacing w:lineRule="auto" w:line="480"/>
        <w:jc w:val="both"/>
        <w:rPr>
          <w:lang w:val="es-ES"/>
        </w:rPr>
      </w:pPr>
      <w:r>
        <w:rPr>
          <w:color w:val="000000"/>
          <w:lang w:val="es-ES"/>
          <w:rPrChange w:id="0" w:author="Unknown Author" w:date="2024-08-29T12:07:06Z"/>
        </w:rPr>
        <w:t>Para calcular las diferencias entre temas, seguí el mismo método que para el estilo, pero obtuve los datos de manera diferente. Se podría decir que obtuve la materia prima de una manera diferente pero la procesé igual que la del estilo. El modelado de temas (</w:t>
      </w:r>
      <w:r>
        <w:rPr>
          <w:i/>
          <w:color w:val="000000"/>
          <w:lang w:val="es-ES"/>
          <w:rPrChange w:id="0" w:author="Unknown Author" w:date="2024-08-29T12:07:06Z"/>
        </w:rPr>
        <w:t>topic modeling</w:t>
      </w:r>
      <w:del w:id="263" w:author="David Pruneda Sentíes" w:date="2024-08-23T18:21:00Z">
        <w:r>
          <w:rPr>
            <w:i/>
            <w:color w:val="000000"/>
            <w:lang w:val="es-ES"/>
          </w:rPr>
          <w:delText xml:space="preserve"> en inglés</w:delText>
        </w:r>
      </w:del>
      <w:r>
        <w:rPr>
          <w:color w:val="000000"/>
          <w:lang w:val="es-ES"/>
          <w:rPrChange w:id="0" w:author="Unknown Author" w:date="2024-08-29T12:07:06Z"/>
        </w:rPr>
        <w:t>) es una técnica que analiza las palabras de contenido dentro de un corpus de textos y encuentra los temas que contienen.</w:t>
      </w:r>
      <w:r>
        <w:rPr>
          <w:rStyle w:val="FootnoteAnchor"/>
          <w:color w:val="000000"/>
          <w:lang w:val="es-ES"/>
          <w:rPrChange w:id="0" w:author="Unknown Author" w:date="2024-08-29T12:07:06Z"/>
        </w:rPr>
        <w:footnoteReference w:id="15"/>
      </w:r>
      <w:r>
        <w:rPr>
          <w:color w:val="000000"/>
          <w:lang w:val="es-ES"/>
          <w:rPrChange w:id="0" w:author="Unknown Author" w:date="2024-08-29T12:07:06Z"/>
        </w:rPr>
        <w:t xml:space="preserve"> A grandes rasgos lo que hacen los programas de modelado de </w:t>
      </w:r>
      <w:del w:id="267" w:author="David Pruneda Sentíes" w:date="2024-08-23T18:23:00Z">
        <w:r>
          <w:rPr>
            <w:color w:val="000000"/>
            <w:lang w:val="es-ES"/>
          </w:rPr>
          <w:delText xml:space="preserve">tópicos </w:delText>
        </w:r>
      </w:del>
      <w:ins w:id="268" w:author="David Pruneda Sentíes" w:date="2024-08-23T18:23:00Z">
        <w:r>
          <w:rPr>
            <w:color w:val="000000"/>
            <w:lang w:val="es-ES"/>
          </w:rPr>
          <w:t xml:space="preserve">temas </w:t>
        </w:r>
      </w:ins>
      <w:r>
        <w:rPr>
          <w:color w:val="000000"/>
          <w:lang w:val="es-ES"/>
          <w:rPrChange w:id="0" w:author="Unknown Author" w:date="2024-08-29T12:07:06Z"/>
        </w:rPr>
        <w:t>es, primero que nada, eliminar todas las palabras funcionales de los textos que van a analizar. Después, calculan las distancias entre las palabras de contenido de un texto, y crean grupos de palabras que repetidas veces aparecen cerca las unas de las otras.</w:t>
      </w:r>
    </w:p>
    <w:p>
      <w:pPr>
        <w:pStyle w:val="TextBody"/>
        <w:spacing w:lineRule="auto" w:line="480"/>
        <w:jc w:val="both"/>
        <w:rPr>
          <w:lang w:val="es-ES"/>
        </w:rPr>
      </w:pPr>
      <w:r>
        <w:rPr>
          <w:color w:val="000000"/>
          <w:lang w:val="es-ES"/>
          <w:rPrChange w:id="0" w:author="Unknown Author" w:date="2024-08-29T12:07:06Z"/>
        </w:rPr>
        <w:tab/>
      </w:r>
      <w:del w:id="271" w:author="David Pruneda Sentíes" w:date="2024-08-23T18:23:00Z">
        <w:r>
          <w:rPr>
            <w:color w:val="000000"/>
            <w:lang w:val="es-ES"/>
          </w:rPr>
          <w:delText>Yo u</w:delText>
        </w:r>
      </w:del>
      <w:ins w:id="272" w:author="David Pruneda Sentíes" w:date="2024-08-23T18:23:00Z">
        <w:r>
          <w:rPr>
            <w:color w:val="000000"/>
            <w:lang w:val="es-ES"/>
          </w:rPr>
          <w:t>U</w:t>
        </w:r>
      </w:ins>
      <w:r>
        <w:rPr>
          <w:color w:val="000000"/>
          <w:lang w:val="es-ES"/>
          <w:rPrChange w:id="0" w:author="Unknown Author" w:date="2024-08-29T12:07:06Z"/>
        </w:rPr>
        <w:t xml:space="preserve">sé MALLET (MAchine Learning for LanguagE Toolkit), un programa que tiene muchísimas funciones no sólo de modelado de tópicos. Sin embargo, para mi investigación solamente necesité usar una. Con MALLET es muy fácil producir tablas parecidas a las que describí en la sección anterior, pero de temas. Estas tablas contienen los puntajes de cada tema que tiene cada texto. [FOTO DE UNA SECCIÓN DE LA TABLA] En la tabla no es evidente cuáles son los temas, pero para esta investigación eso en realidad </w:t>
      </w:r>
      <w:commentRangeStart w:id="17"/>
      <w:r>
        <w:rPr>
          <w:color w:val="000000"/>
          <w:lang w:val="es-ES"/>
          <w:rPrChange w:id="0" w:author="Unknown Author" w:date="2024-08-29T12:07:06Z"/>
        </w:rPr>
        <w:t>no importa</w:t>
      </w:r>
      <w:r>
        <w:rPr>
          <w:color w:val="000000"/>
          <w:lang w:val="es-ES"/>
        </w:rPr>
      </w:r>
      <w:ins w:id="275" w:author="Unknown Author" w:date="2024-08-26T06:18:36Z">
        <w:commentRangeEnd w:id="17"/>
        <w:r>
          <w:commentReference w:id="17"/>
        </w:r>
        <w:r>
          <w:rPr/>
          <w:commentReference w:id="18"/>
        </w:r>
      </w:ins>
      <w:r>
        <w:rPr>
          <w:color w:val="000000"/>
          <w:lang w:val="es-ES"/>
          <w:rPrChange w:id="0" w:author="Unknown Author" w:date="2024-08-29T12:07:06Z"/>
        </w:rPr>
        <w:t xml:space="preserve">. Al final es lo mismo si los temas son "feminismo", "traducción" y "literatura irlandesa" que si son "tema 1", "tema 2" y "tema 3" porque lo </w:t>
      </w:r>
      <w:del w:id="277" w:author="Unknown Author" w:date="2024-09-01T18:59:05Z">
        <w:r>
          <w:rPr>
            <w:color w:val="000000"/>
            <w:lang w:val="es-ES"/>
          </w:rPr>
          <w:delText>q</w:delText>
        </w:r>
      </w:del>
      <w:ins w:id="278" w:author="Unknown Author" w:date="2024-08-26T11:52:52Z">
        <w:r>
          <w:rPr>
            <w:color w:val="000000"/>
            <w:lang w:val="es-ES"/>
          </w:rPr>
          <w:t>q</w:t>
        </w:r>
      </w:ins>
      <w:r>
        <w:rPr>
          <w:color w:val="000000"/>
          <w:lang w:val="es-ES"/>
          <w:rPrChange w:id="0" w:author="Unknown Author" w:date="2024-08-29T12:07:06Z"/>
        </w:rPr>
        <w:t>ue me interesa no son los temas en sí, sino las similitudes entre trabajos de titulación —tomando como valores, por supuesto, los temas―.</w:t>
      </w:r>
      <w:r>
        <w:rPr>
          <w:rStyle w:val="FootnoteAnchor"/>
          <w:color w:val="000000"/>
          <w:lang w:val="es-ES"/>
          <w:rPrChange w:id="0" w:author="Unknown Author" w:date="2024-08-29T12:07:06Z"/>
        </w:rPr>
        <w:footnoteReference w:id="16"/>
      </w:r>
      <w:r>
        <w:rPr>
          <w:color w:val="000000"/>
          <w:lang w:val="es-ES"/>
          <w:rPrChange w:id="0" w:author="Unknown Author" w:date="2024-08-29T12:07:06Z"/>
        </w:rPr>
        <w:t xml:space="preserve"> Como funciona MALLET es que cada texto tiene cada tema en proporciones diferentes. Un ejemplo hipotético podría ser con textos científicos. Supongamos que dentro de un grupo de textos científicos MALLET descubre dos temas: plantas y rocas. Un texto de biología describiendo una nueva especie de arbusto podría tener puntajes de 0.9 para plantas y 0.1 para rocas. MALLET da puntos del 0 al 1, y siempre todos los puntajes de un texto van a sumar 1. Esto es porque es un modelo probabilístico, y en el campo de las probabilidades se piensa de algo con probabilidad de 0 como algo imposible y de algo con probabilidad de 1 como algo certero. Una moneda tiene una probabilidad de 0.5 de caer águila y de 0.5 de caer sol. Lo que querría decir el puntaje hipotético de MALLET es que cualquier segmento del texto de biología tiene una probabilidad de 0.9 de ser de plantas y de 0.1 de ser de rocas (en mi ejemplo imaginario, el texto de biología puede hablar de los minerales de la tierra en la que vive el arbusto y cosas parecidas).</w:t>
      </w:r>
    </w:p>
    <w:p>
      <w:pPr>
        <w:pStyle w:val="TextBody"/>
        <w:spacing w:lineRule="auto" w:line="480"/>
        <w:jc w:val="both"/>
        <w:rPr>
          <w:lang w:val="es-ES"/>
        </w:rPr>
      </w:pPr>
      <w:r>
        <w:rPr>
          <w:color w:val="000000"/>
          <w:lang w:val="es-ES"/>
          <w:rPrChange w:id="0" w:author="Unknown Author" w:date="2024-08-29T12:07:06Z"/>
        </w:rPr>
        <w:tab/>
        <w:t>Una peculiaridad de los modelos de temas es que requieren que alguien les especifique el número de temas que deben encontrar. Es decir, pueden generar dos temas o mil. Algo curioso que encontré es que si le pedía dos, tres o cuatro temas, encontraba que se dividían en trabajos de traducción, de didáctica y de investigación (tesis y tesinas): dos temas resultaban en investigación y el resto; tres en investigación, traducción y el resto; y cuatro en investigación de narrativa, investigación de poesía, traducción y el resto (el resto siempre era sobre todo de didáctica).</w:t>
      </w:r>
      <w:r>
        <w:rPr>
          <w:rStyle w:val="FootnoteAnchor"/>
          <w:color w:val="000000"/>
          <w:lang w:val="es-ES"/>
          <w:rPrChange w:id="0" w:author="Unknown Author" w:date="2024-08-29T12:07:06Z"/>
        </w:rPr>
        <w:footnoteReference w:id="17"/>
      </w:r>
      <w:r>
        <w:rPr>
          <w:color w:val="000000"/>
          <w:lang w:val="es-ES"/>
          <w:rPrChange w:id="0" w:author="Unknown Author" w:date="2024-08-29T12:07:06Z"/>
        </w:rPr>
        <w:t xml:space="preserve"> </w:t>
      </w:r>
      <w:commentRangeStart w:id="19"/>
      <w:r>
        <w:rPr>
          <w:color w:val="000000"/>
          <w:lang w:val="es-ES"/>
          <w:rPrChange w:id="0" w:author="Unknown Author" w:date="2024-08-29T12:07:06Z"/>
        </w:rPr>
        <w:t>En fin, decidí arbitrariamente</w:t>
      </w:r>
      <w:r>
        <w:rPr>
          <w:color w:val="000000"/>
          <w:lang w:val="es-ES"/>
        </w:rPr>
      </w:r>
      <w:commentRangeEnd w:id="19"/>
      <w:r>
        <w:commentReference w:id="19"/>
      </w:r>
      <w:r>
        <w:rPr>
          <w:color w:val="000000"/>
          <w:lang w:val="es-ES"/>
          <w:rPrChange w:id="0" w:author="Unknown Author" w:date="2024-08-29T12:07:06Z"/>
        </w:rPr>
        <w:t xml:space="preserve"> que MALLET encontrara 50 temas para así tener una tabla con 50 filas y 492 columnas. Esta tabla la procesé igual que la de frecuencias relativas y resultó la gráfica de la figura </w:t>
      </w:r>
      <w:del w:id="287" w:author="Unknown Author" w:date="2024-09-03T10:49:29Z">
        <w:r>
          <w:rPr>
            <w:color w:val="000000"/>
            <w:lang w:val="es-ES"/>
          </w:rPr>
          <w:delText>2</w:delText>
        </w:r>
      </w:del>
      <w:ins w:id="288" w:author="Unknown Author" w:date="2024-09-03T10:49:30Z">
        <w:r>
          <w:rPr>
            <w:color w:val="000000"/>
            <w:lang w:val="es-ES"/>
          </w:rPr>
          <w:t>[X]</w:t>
        </w:r>
      </w:ins>
      <w:r>
        <w:rPr>
          <w:color w:val="000000"/>
          <w:lang w:val="es-ES"/>
          <w:rPrChange w:id="0" w:author="Unknown Author" w:date="2024-08-29T12:07:06Z"/>
        </w:rPr>
        <w:t>.</w:t>
      </w:r>
    </w:p>
    <w:p>
      <w:pPr>
        <w:pStyle w:val="TextBody"/>
        <w:spacing w:lineRule="auto" w:line="480"/>
        <w:jc w:val="both"/>
        <w:rPr>
          <w:lang w:val="es-ES"/>
        </w:rPr>
      </w:pPr>
      <w:r>
        <w:rPr>
          <w:color w:val="000000"/>
          <w:lang w:val="es-ES"/>
          <w:rPrChange w:id="0" w:author="Unknown Author" w:date="2024-08-29T12:07:06Z"/>
        </w:rPr>
        <w:t xml:space="preserve">[figura </w:t>
      </w:r>
      <w:del w:id="291" w:author="Unknown Author" w:date="2024-09-03T10:49:45Z">
        <w:r>
          <w:rPr>
            <w:color w:val="000000"/>
            <w:lang w:val="es-ES"/>
          </w:rPr>
          <w:delText>2</w:delText>
        </w:r>
      </w:del>
      <w:ins w:id="292" w:author="Unknown Author" w:date="2024-09-03T10:49:46Z">
        <w:r>
          <w:rPr>
            <w:color w:val="000000"/>
            <w:lang w:val="es-ES"/>
          </w:rPr>
          <w:t>[X]</w:t>
        </w:r>
      </w:ins>
      <w:r>
        <w:rPr>
          <w:color w:val="000000"/>
          <w:lang w:val="es-ES"/>
          <w:rPrChange w:id="0" w:author="Unknown Author" w:date="2024-08-29T12:07:06Z"/>
        </w:rPr>
        <w:t>: "tema_y_real.png"]</w:t>
      </w:r>
      <w:r>
        <w:br w:type="page"/>
      </w:r>
    </w:p>
    <w:p>
      <w:pPr>
        <w:pStyle w:val="TextBody"/>
        <w:spacing w:lineRule="auto" w:line="480"/>
        <w:jc w:val="center"/>
        <w:rPr>
          <w:lang w:val="es-ES"/>
        </w:rPr>
      </w:pPr>
      <w:r>
        <w:rPr>
          <w:color w:val="000000"/>
          <w:lang w:val="es-ES"/>
          <w:rPrChange w:id="0" w:author="Unknown Author" w:date="2024-08-29T12:07:06Z"/>
        </w:rPr>
        <w:t>Bibliografía</w:t>
      </w:r>
    </w:p>
    <w:p>
      <w:pPr>
        <w:pStyle w:val="Footnote"/>
        <w:widowControl/>
        <w:suppressLineNumbers/>
        <w:suppressAutoHyphens w:val="true"/>
        <w:bidi w:val="0"/>
        <w:spacing w:lineRule="auto" w:line="240" w:before="0" w:after="0"/>
        <w:ind w:left="720" w:right="0" w:hanging="720"/>
        <w:jc w:val="both"/>
        <w:rPr/>
      </w:pPr>
      <w:hyperlink r:id="rId12">
        <w:r>
          <w:rPr>
            <w:rStyle w:val="InternetLink"/>
            <w:sz w:val="24"/>
            <w:szCs w:val="24"/>
            <w:lang w:val="es-ES"/>
            <w:rPrChange w:id="0" w:author="Unknown Author" w:date="2024-08-29T12:07:06Z"/>
          </w:rPr>
          <w:t>https://pdfminersix.readthedocs.io/en/latest/topic/converting_pdf_to_text.html</w:t>
        </w:r>
      </w:hyperlink>
      <w:r>
        <w:rPr>
          <w:color w:val="000000"/>
          <w:sz w:val="24"/>
          <w:szCs w:val="24"/>
          <w:u w:val="single"/>
          <w:lang w:val="es-ES"/>
          <w:rPrChange w:id="0" w:author="Unknown Author" w:date="2024-08-29T12:07:06Z"/>
        </w:rPr>
        <w:t xml:space="preserve"> [COMPLETAR]</w:t>
      </w:r>
    </w:p>
    <w:p>
      <w:pPr>
        <w:pStyle w:val="Normal"/>
        <w:widowControl/>
        <w:suppressLineNumbers/>
        <w:suppressAutoHyphens w:val="true"/>
        <w:bidi w:val="0"/>
        <w:spacing w:lineRule="auto" w:line="240" w:before="0" w:after="0"/>
        <w:ind w:left="720" w:right="0" w:hanging="720"/>
        <w:jc w:val="both"/>
        <w:rPr>
          <w:u w:val="none"/>
          <w:ins w:id="300" w:author="Unknown Author" w:date="2024-09-01T19:09:01Z"/>
        </w:rPr>
      </w:pPr>
      <w:ins w:id="297" w:author="Unknown Author" w:date="2024-09-01T19:09:01Z">
        <w:bookmarkStart w:id="1" w:name="docs-internal-guid-a98f73a7-7fff-27a6-a8"/>
        <w:bookmarkEnd w:id="1"/>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xml:space="preserve">Jockers, Matthew. </w:t>
        </w:r>
      </w:ins>
      <w:ins w:id="298" w:author="Unknown Author" w:date="2024-09-01T19:09:01Z">
        <w:r>
          <w:rPr>
            <w:rFonts w:ascii="Times New Roman;serif" w:hAnsi="Times New Roman;serif"/>
            <w:b w:val="false"/>
            <w:i/>
            <w:iCs w:val="false"/>
            <w:caps w:val="false"/>
            <w:smallCaps w:val="false"/>
            <w:strike w:val="false"/>
            <w:dstrike w:val="false"/>
            <w:color w:val="000000"/>
            <w:sz w:val="24"/>
            <w:szCs w:val="24"/>
            <w:u w:val="none"/>
            <w:effect w:val="none"/>
            <w:lang w:val="es-ES"/>
          </w:rPr>
          <w:t>Macroanalysis</w:t>
        </w:r>
      </w:ins>
      <w:ins w:id="299" w:author="Unknown Author" w:date="2024-09-01T19:09:01Z">
        <w:r>
          <w:rPr>
            <w:rFonts w:ascii="Times New Roman;serif" w:hAnsi="Times New Roman;serif"/>
            <w:b w:val="false"/>
            <w:i w:val="false"/>
            <w:iCs w:val="false"/>
            <w:caps w:val="false"/>
            <w:smallCaps w:val="false"/>
            <w:strike w:val="false"/>
            <w:dstrike w:val="false"/>
            <w:color w:val="000000"/>
            <w:sz w:val="24"/>
            <w:szCs w:val="24"/>
            <w:u w:val="none"/>
            <w:effect w:val="none"/>
            <w:lang w:val="es-ES"/>
          </w:rPr>
          <w:t>. University of Illinois Press, 2013.</w:t>
        </w:r>
      </w:ins>
    </w:p>
    <w:p>
      <w:pPr>
        <w:pStyle w:val="Footnote"/>
        <w:widowControl/>
        <w:suppressLineNumbers/>
        <w:suppressAutoHyphens w:val="true"/>
        <w:bidi w:val="0"/>
        <w:spacing w:lineRule="auto" w:line="240" w:before="0" w:after="0"/>
        <w:ind w:left="720" w:right="0" w:hanging="720"/>
        <w:jc w:val="both"/>
        <w:rPr>
          <w:i w:val="false"/>
          <w:i w:val="false"/>
          <w:iCs w:val="false"/>
          <w:color w:val="000000"/>
          <w:sz w:val="24"/>
          <w:szCs w:val="24"/>
          <w:lang w:val="es-ES"/>
          <w:ins w:id="302" w:author="Unknown Author" w:date="2024-09-02T11:29:22Z"/>
        </w:rPr>
      </w:pPr>
      <w:ins w:id="301" w:author="Unknown Author" w:date="2024-09-02T11:29:22Z">
        <w:r>
          <w:rPr>
            <w:i w:val="false"/>
            <w:iCs w:val="false"/>
            <w:color w:val="000000"/>
            <w:sz w:val="24"/>
            <w:szCs w:val="24"/>
            <w:lang w:val="es-ES"/>
          </w:rPr>
        </w:r>
      </w:ins>
    </w:p>
    <w:p>
      <w:pPr>
        <w:pStyle w:val="Footnote"/>
        <w:widowControl/>
        <w:suppressLineNumbers/>
        <w:suppressAutoHyphens w:val="true"/>
        <w:bidi w:val="0"/>
        <w:spacing w:lineRule="auto" w:line="240" w:before="0" w:after="0"/>
        <w:ind w:left="720" w:right="0" w:hanging="720"/>
        <w:jc w:val="both"/>
        <w:rPr>
          <w:i w:val="false"/>
          <w:i w:val="false"/>
          <w:iCs w:val="false"/>
          <w:color w:val="000000"/>
          <w:sz w:val="24"/>
          <w:szCs w:val="24"/>
          <w:lang w:val="es-ES"/>
          <w:ins w:id="304" w:author="Unknown Author" w:date="2024-09-02T11:29:22Z"/>
        </w:rPr>
      </w:pPr>
      <w:ins w:id="303" w:author="Unknown Author" w:date="2024-09-02T11:29:22Z">
        <w:r>
          <w:rPr>
            <w:i w:val="false"/>
            <w:iCs w:val="false"/>
            <w:color w:val="000000"/>
            <w:sz w:val="24"/>
            <w:szCs w:val="24"/>
            <w:lang w:val="es-ES"/>
          </w:rPr>
        </w:r>
      </w:ins>
    </w:p>
    <w:p>
      <w:pPr>
        <w:pStyle w:val="Footnote"/>
        <w:widowControl/>
        <w:suppressLineNumbers/>
        <w:suppressAutoHyphens w:val="true"/>
        <w:bidi w:val="0"/>
        <w:spacing w:lineRule="auto" w:line="240" w:before="0" w:after="0"/>
        <w:ind w:left="339" w:right="0" w:hanging="0"/>
        <w:jc w:val="both"/>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vid Pruneda Sentíes" w:date="2024-08-21T16:50:00Z" w:initials="DPS">
    <w:p>
      <w:r>
        <w:rPr>
          <w:rFonts w:eastAsia="DejaVu Sans" w:cs="DejaVu Sans"/>
          <w:kern w:val="0"/>
          <w:lang w:val="en-US" w:eastAsia="en-US" w:bidi="en-US"/>
        </w:rPr>
        <w:t>¿Fuente?</w:t>
      </w:r>
    </w:p>
  </w:comment>
  <w:comment w:id="1" w:author="David Pruneda Sentíes" w:date="2024-08-21T16:50:00Z" w:initials="DPS">
    <w:p>
      <w:r>
        <w:rPr>
          <w:rFonts w:eastAsia="DejaVu Sans" w:cs="DejaVu Sans"/>
          <w:kern w:val="0"/>
          <w:lang w:val="en-US" w:eastAsia="en-US" w:bidi="en-US"/>
        </w:rPr>
        <w:t>Quizá sea necesario incluir una nota al pie para explicar qué es R.</w:t>
      </w:r>
    </w:p>
  </w:comment>
  <w:comment w:id="2" w:author="David Pruneda Sentíes" w:date="2024-08-21T16:52:00Z" w:initials="DPS">
    <w:p>
      <w:r>
        <w:rPr>
          <w:rFonts w:eastAsia="DejaVu Sans" w:cs="DejaVu Sans"/>
          <w:kern w:val="0"/>
          <w:lang w:val="en-US" w:eastAsia="en-US" w:bidi="en-US"/>
        </w:rPr>
        <w:t>Nota al pie para explicar un poco este programa.</w:t>
      </w:r>
    </w:p>
  </w:comment>
  <w:comment w:id="3" w:author="David Pruneda Sentíes" w:date="2024-08-21T16:52:00Z" w:initials="DPS">
    <w:p>
      <w:r>
        <w:rPr>
          <w:rFonts w:eastAsia="DejaVu Sans" w:cs="DejaVu Sans"/>
          <w:kern w:val="0"/>
          <w:lang w:val="en-US" w:eastAsia="en-US" w:bidi="en-US"/>
        </w:rPr>
        <w:t>¿Podría haber alguna justificación para esta arbitrariedad?</w:t>
      </w:r>
    </w:p>
  </w:comment>
  <w:comment w:id="4" w:author="David Pruneda Sentíes" w:date="2024-08-21T17:07:00Z" w:initials="DPS">
    <w:p>
      <w:r>
        <w:rPr>
          <w:rFonts w:eastAsia="DejaVu Sans" w:cs="DejaVu Sans"/>
          <w:kern w:val="0"/>
          <w:lang w:val="en-US" w:eastAsia="en-US" w:bidi="en-US"/>
        </w:rPr>
        <w:t>Si vas a usar números, entonces no es necesario cambiar el formato de los subtítulos.</w:t>
      </w:r>
    </w:p>
  </w:comment>
  <w:comment w:id="5" w:author="Unknown Author" w:date="2024-09-01T18:44:05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s-ES" w:bidi="hi-IN" w:eastAsia="zh-CN"/>
        </w:rPr>
        <w:t>¿Así están bien los subtítulos?</w:t>
      </w:r>
    </w:p>
  </w:comment>
  <w:comment w:id="6" w:author="David Pruneda Sentíes" w:date="2024-08-21T16:59:00Z" w:initials="DPS">
    <w:p>
      <w:r>
        <w:rPr>
          <w:rFonts w:eastAsia="DejaVu Sans" w:cs="DejaVu Sans"/>
          <w:kern w:val="0"/>
          <w:lang w:val="en-US" w:eastAsia="en-US" w:bidi="en-US"/>
        </w:rPr>
        <w:t>Quizá esto sería más adecuado en la introducción, en la que tocarías el trabajo de gente como Jockers.</w:t>
      </w:r>
    </w:p>
  </w:comment>
  <w:comment w:id="7" w:author="David Pruneda Sentíes" w:date="2024-08-21T17:00:00Z" w:initials="DPS">
    <w:p>
      <w:r>
        <w:rPr>
          <w:rFonts w:eastAsia="DejaVu Sans" w:cs="DejaVu Sans"/>
          <w:kern w:val="0"/>
          <w:lang w:val="en-US" w:eastAsia="en-US" w:bidi="en-US"/>
        </w:rPr>
        <w:t>¿?</w:t>
      </w:r>
    </w:p>
  </w:comment>
  <w:comment w:id="8" w:author="David Pruneda Sentíes" w:date="2024-08-21T17:03:00Z" w:initials="DPS">
    <w:p>
      <w:r>
        <w:rPr>
          <w:rFonts w:eastAsia="DejaVu Sans" w:cs="DejaVu Sans"/>
          <w:kern w:val="0"/>
          <w:lang w:val="en-US" w:eastAsia="en-US" w:bidi="en-US"/>
        </w:rPr>
        <w:t>Me parece que sí será necesario tocar el tema, pero mejor en la introducción. Especialmente, será fundamental explicar qué son los metadatos.</w:t>
      </w:r>
    </w:p>
  </w:comment>
  <w:comment w:id="9" w:author="David Pruneda Sentíes" w:date="2024-08-21T17:09:00Z" w:initials="DPS">
    <w:p>
      <w:r>
        <w:rPr>
          <w:rFonts w:eastAsia="DejaVu Sans" w:cs="DejaVu Sans"/>
          <w:kern w:val="0"/>
          <w:lang w:val="en-US" w:eastAsia="en-US" w:bidi="en-US"/>
        </w:rPr>
        <w:t>Muy bien</w:t>
      </w:r>
    </w:p>
  </w:comment>
  <w:comment w:id="10" w:author="David Pruneda Sentíes" w:date="2024-08-23T17:57:00Z" w:initials="DPS">
    <w:p>
      <w:r>
        <w:rPr>
          <w:rFonts w:eastAsia="DejaVu Sans" w:cs="DejaVu Sans"/>
          <w:kern w:val="0"/>
          <w:lang w:val="en-US" w:eastAsia="en-US" w:bidi="en-US"/>
        </w:rPr>
        <w:t>Explicar por qué esto sería valioso.</w:t>
      </w:r>
    </w:p>
  </w:comment>
  <w:comment w:id="12" w:author="Unknown Author" w:date="2024-08-09T23:08:00Z" w:initials="">
    <w:p>
      <w:r>
        <w:rPr>
          <w:rFonts w:eastAsia="DejaVu Sans" w:cs="DejaVu Sans"/>
          <w:kern w:val="0"/>
          <w:sz w:val="20"/>
          <w:lang w:val="es-ES" w:eastAsia="en-US" w:bidi="en-US"/>
        </w:rPr>
        <w:t>Esta cita la pongo con esta tipografía para indicar que es texto que produjo una máquina, pero no creo que sea 100% necesario. Lo puedo cambiar</w:t>
      </w:r>
    </w:p>
  </w:comment>
  <w:comment w:id="11" w:author="David Pruneda Sentíes" w:date="2024-08-23T17:58:00Z" w:initials="DPS">
    <w:p>
      <w:r>
        <w:rPr>
          <w:rFonts w:eastAsia="DejaVu Sans" w:cs="DejaVu Sans"/>
          <w:kern w:val="0"/>
          <w:lang w:val="en-US" w:eastAsia="en-US" w:bidi="en-US"/>
        </w:rPr>
        <w:t>Me parece pertinente mantener esta tipografía. Lo importante sería que explicaras este criterio en una nota al pie y que fueras consistente con él a lo largo de todo el trabajo.</w:t>
      </w:r>
    </w:p>
  </w:comment>
  <w:comment w:id="13" w:author="David Pruneda Sentíes" w:date="2024-08-23T18:02:00Z" w:initials="DPS">
    <w:p>
      <w:r>
        <w:rPr>
          <w:rFonts w:eastAsia="DejaVu Sans" w:cs="DejaVu Sans"/>
          <w:kern w:val="0"/>
          <w:lang w:val="en-US" w:eastAsia="en-US" w:bidi="en-US"/>
        </w:rPr>
        <w:t>Tal vez sería buena idea hacer algunas hipótesis con respecto a esta información que no pudo ser tomada en cuenta para este trabajo. En otras palabras, de lo que se trata es de sugerir caminos de investigación un poco más definidos. ¿Cómo crees que esta información habría modificado tus resultados y su explicación?</w:t>
      </w:r>
    </w:p>
  </w:comment>
  <w:comment w:id="14" w:author="David Pruneda Sentíes" w:date="2024-08-23T18:06:00Z" w:initials="DPS">
    <w:p>
      <w:r>
        <w:rPr>
          <w:rFonts w:eastAsia="DejaVu Sans" w:cs="DejaVu Sans"/>
          <w:kern w:val="0"/>
          <w:lang w:val="en-US" w:eastAsia="en-US" w:bidi="en-US"/>
        </w:rPr>
        <w:t>¿Cuál es la explicación de este fenómeno?</w:t>
      </w:r>
    </w:p>
  </w:comment>
  <w:comment w:id="15" w:author="David Pruneda Sentíes" w:date="2024-08-23T18:07:00Z" w:initials="DPS">
    <w:p>
      <w:r>
        <w:rPr>
          <w:rFonts w:eastAsia="DejaVu Sans" w:cs="DejaVu Sans"/>
          <w:kern w:val="0"/>
          <w:lang w:val="en-US" w:eastAsia="en-US" w:bidi="en-US"/>
        </w:rPr>
        <w:t>Sácalas de PDF. Yo usé esas gráficas en mi tesis de doctorado, jaja.</w:t>
      </w:r>
    </w:p>
  </w:comment>
  <w:comment w:id="16" w:author="David Pruneda Sentíes" w:date="2024-08-23T18:16:00Z" w:initials="DPS">
    <w:p>
      <w:r>
        <w:rPr>
          <w:rFonts w:eastAsia="DejaVu Sans" w:cs="DejaVu Sans"/>
          <w:kern w:val="0"/>
          <w:lang w:val="en-US" w:eastAsia="en-US" w:bidi="en-US"/>
        </w:rPr>
        <w:t>De acuerdo. Yo tengo uno, por si te hace falta.</w:t>
      </w:r>
    </w:p>
  </w:comment>
  <w:comment w:id="17" w:author="David Pruneda Sentíes" w:date="2024-08-23T18:24:00Z" w:initials="DPS">
    <w:p>
      <w:r>
        <w:rPr>
          <w:rFonts w:eastAsia="DejaVu Sans" w:cs="DejaVu Sans"/>
          <w:kern w:val="0"/>
          <w:lang w:val="en-US" w:eastAsia="en-US" w:bidi="en-US"/>
        </w:rPr>
        <w:t>Explicar por qué no.</w:t>
      </w:r>
    </w:p>
  </w:comment>
  <w:comment w:id="18" w:author="Unknown Author" w:date="2024-08-26T06:18:36Z" w:initials="">
    <w:p>
      <w:r>
        <w:rPr>
          <w:rFonts w:cs="Lohit Devanagari" w:ascii="Liberation Serif" w:hAnsi="Liberation Serif" w:eastAsia="Noto Serif CJK SC"/>
          <w:b w:val="false"/>
          <w:bCs w:val="false"/>
          <w:i/>
          <w:iCs w:val="false"/>
          <w:caps w:val="false"/>
          <w:smallCaps w:val="false"/>
          <w:strike w:val="false"/>
          <w:dstrike w:val="false"/>
          <w:outline w:val="false"/>
          <w:shadow w:val="false"/>
          <w:emboss w:val="false"/>
          <w:imprint w:val="false"/>
          <w:color w:val="auto"/>
          <w:spacing w:val="0"/>
          <w:w w:val="100"/>
          <w:kern w:val="2"/>
          <w:position w:val="0"/>
          <w:sz w:val="16"/>
          <w:sz w:val="16"/>
          <w:szCs w:val="24"/>
          <w:u w:val="none"/>
          <w:vertAlign w:val="baseline"/>
          <w:em w:val="none"/>
          <w:lang w:val="es-ES" w:bidi="hi-IN" w:eastAsia="zh-CN"/>
        </w:rPr>
        <w:t>Reply to David Pruneda Sentíes (08/23/2024, 18:24): "..."</w:t>
      </w:r>
    </w:p>
    <w:p>
      <w:r>
        <w:rPr>
          <w:rFonts w:eastAsia="DejaVu Sans" w:cs="DejaVu Sans"/>
          <w:kern w:val="0"/>
          <w:sz w:val="20"/>
          <w:lang w:val="es-ES" w:eastAsia="zh-CN" w:bidi="hi-IN"/>
        </w:rPr>
        <w:t>Según yo queda claro por qué no en la oración siguiente, pero si no te parece puedo explicarlo de una manera más detallada.</w:t>
      </w:r>
    </w:p>
  </w:comment>
  <w:comment w:id="19" w:author="David Pruneda Sentíes" w:date="2024-08-23T18:27:00Z" w:initials="DPS">
    <w:p>
      <w:r>
        <w:rPr>
          <w:rFonts w:eastAsia="DejaVu Sans" w:cs="DejaVu Sans"/>
          <w:kern w:val="0"/>
          <w:lang w:val="en-US" w:eastAsia="en-US" w:bidi="en-US"/>
        </w:rPr>
        <w:t>Será necesario tener cuidado con esto y no plantearlo como una decisión arbitraria, sino como una decisión pragmática.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altName w:val="serif"/>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jc w:val="both"/>
        <w:rPr>
          <w:lang w:val="es-ES"/>
        </w:rPr>
      </w:pPr>
      <w:r>
        <w:rPr>
          <w:rStyle w:val="FootnoteCharacters"/>
        </w:rPr>
        <w:footnoteRef/>
      </w:r>
      <w:r>
        <w:rPr>
          <w:color w:val="000000"/>
          <w:sz w:val="22"/>
          <w:szCs w:val="22"/>
          <w:lang w:val="es-ES"/>
          <w:rPrChange w:id="0" w:author="Unknown Author" w:date="2024-08-29T12:07:06Z"/>
        </w:rPr>
        <w:tab/>
        <w:t xml:space="preserve">Lo llamé "crawler" ingenuamente; es un scraper. La diferencia </w:t>
      </w:r>
      <w:del w:id="307" w:author="David Pruneda Sentíes" w:date="2024-08-21T16:47:00Z">
        <w:r>
          <w:rPr>
            <w:color w:val="000000"/>
            <w:sz w:val="22"/>
            <w:szCs w:val="22"/>
            <w:lang w:val="es-ES"/>
          </w:rPr>
          <w:delText xml:space="preserve">en realidad </w:delText>
        </w:r>
      </w:del>
      <w:r>
        <w:rPr>
          <w:color w:val="000000"/>
          <w:sz w:val="22"/>
          <w:szCs w:val="22"/>
          <w:lang w:val="es-ES"/>
          <w:rPrChange w:id="0" w:author="Unknown Author" w:date="2024-08-29T12:07:06Z"/>
        </w:rPr>
        <w:t>no importa para este trabajo, pero quiero que, si por alguna razón alguien que sepa del tema lee esta tesina, sepa que estoy consciente de mi error.</w:t>
      </w:r>
    </w:p>
  </w:footnote>
  <w:footnote w:id="3">
    <w:p>
      <w:pPr>
        <w:pStyle w:val="Footnote"/>
        <w:jc w:val="both"/>
        <w:rPr>
          <w:sz w:val="22"/>
          <w:szCs w:val="22"/>
        </w:rPr>
      </w:pPr>
      <w:ins w:id="309" w:author="Unknown Author" w:date="2024-09-01T19:01:49Z">
        <w:r>
          <w:rPr>
            <w:rStyle w:val="FootnoteCharacters"/>
          </w:rPr>
          <w:footnoteRef/>
        </w:r>
      </w:ins>
      <w:ins w:id="310" w:author="Unknown Author" w:date="2024-09-01T19:01:49Z">
        <w:r>
          <w:rPr>
            <w:sz w:val="22"/>
            <w:szCs w:val="22"/>
          </w:rPr>
          <w:tab/>
          <w:t xml:space="preserve">Un </w:t>
        </w:r>
      </w:ins>
      <w:ins w:id="311" w:author="Unknown Author" w:date="2024-09-01T19:02:12Z">
        <w:r>
          <w:rPr>
            <w:sz w:val="22"/>
            <w:szCs w:val="22"/>
          </w:rPr>
          <w:t xml:space="preserve">n-grama es nada más una agrupación de palabras consecutivas. </w:t>
        </w:r>
      </w:ins>
      <w:ins w:id="312" w:author="Unknown Author" w:date="2024-09-01T19:03:54Z">
        <w:r>
          <w:rPr>
            <w:sz w:val="22"/>
            <w:szCs w:val="22"/>
          </w:rPr>
          <w:t>Si tomamos la primera frase de</w:t>
        </w:r>
      </w:ins>
      <w:ins w:id="313" w:author="Unknown Author" w:date="2024-09-01T19:04:00Z">
        <w:r>
          <w:rPr>
            <w:sz w:val="22"/>
            <w:szCs w:val="22"/>
          </w:rPr>
          <w:t xml:space="preserve"> este capítulo, “antes que nada”, separado por unigramas tendríamos “antes”, “que”, y “nada. Separado por bigramas, “antes que”, y “que nada”, y por trigramas sólo tendríamos “antes que nada”. Es una manera d</w:t>
        </w:r>
      </w:ins>
      <w:ins w:id="314" w:author="Unknown Author" w:date="2024-09-01T19:05:00Z">
        <w:r>
          <w:rPr>
            <w:sz w:val="22"/>
            <w:szCs w:val="22"/>
          </w:rPr>
          <w:t>e ir mas allá de las palabras individuales y analizar frases recurrentes.</w:t>
        </w:r>
      </w:ins>
    </w:p>
  </w:footnote>
  <w:footnote w:id="4">
    <w:p>
      <w:pPr>
        <w:pStyle w:val="Footnote"/>
        <w:rPr>
          <w:sz w:val="22"/>
          <w:szCs w:val="22"/>
          <w:lang w:val="es-ES"/>
        </w:rPr>
      </w:pPr>
      <w:ins w:id="315" w:author="Unknown Author" w:date="2024-08-29T11:45:44Z">
        <w:r>
          <w:rPr>
            <w:rStyle w:val="FootnoteCharacters"/>
          </w:rPr>
          <w:footnoteRef/>
        </w:r>
      </w:ins>
      <w:ins w:id="316" w:author="Unknown Author" w:date="2024-08-29T11:45:44Z">
        <w:r>
          <w:rPr>
            <w:sz w:val="22"/>
            <w:szCs w:val="22"/>
            <w:lang w:val="es-ES"/>
          </w:rPr>
          <w:tab/>
          <w:t>R es un lenguaje de programación diseñado para an</w:t>
        </w:r>
      </w:ins>
      <w:ins w:id="317" w:author="Unknown Author" w:date="2024-08-29T11:46:00Z">
        <w:r>
          <w:rPr>
            <w:sz w:val="22"/>
            <w:szCs w:val="22"/>
            <w:lang w:val="es-ES"/>
          </w:rPr>
          <w:t>álisis estadísticos.</w:t>
        </w:r>
      </w:ins>
    </w:p>
  </w:footnote>
  <w:footnote w:id="5">
    <w:p>
      <w:pPr>
        <w:pStyle w:val="Footnote"/>
        <w:rPr>
          <w:lang w:val="es-ES"/>
        </w:rPr>
      </w:pPr>
      <w:ins w:id="318" w:author="Unknown Author" w:date="2024-08-29T11:47:29Z">
        <w:r>
          <w:rPr>
            <w:rStyle w:val="FootnoteCharacters"/>
          </w:rPr>
          <w:footnoteRef/>
        </w:r>
      </w:ins>
      <w:ins w:id="319" w:author="Unknown Author" w:date="2024-08-29T11:47:29Z">
        <w:r>
          <w:rPr>
            <w:lang w:val="es-ES"/>
          </w:rPr>
          <w:tab/>
          <w:t>MALLET es un programa para hacer modelados de temas. Más adelante lo describo más a detalle.</w:t>
        </w:r>
      </w:ins>
    </w:p>
  </w:footnote>
  <w:footnote w:id="6">
    <w:p>
      <w:pPr>
        <w:pStyle w:val="Footnote"/>
        <w:jc w:val="both"/>
        <w:rPr>
          <w:lang w:val="es-ES"/>
        </w:rPr>
      </w:pPr>
      <w:r>
        <w:rPr>
          <w:rStyle w:val="FootnoteCharacters"/>
        </w:rPr>
        <w:footnoteRef/>
      </w:r>
      <w:r>
        <w:rPr>
          <w:color w:val="000000"/>
          <w:sz w:val="22"/>
          <w:szCs w:val="22"/>
          <w:lang w:val="es-ES"/>
          <w:rPrChange w:id="0" w:author="Unknown Author" w:date="2024-08-29T12:07:06Z"/>
        </w:rPr>
        <w:tab/>
        <w:t xml:space="preserve">No voy a entrar en detalles respecto a JavaScript ni sus objetos porque no escribí nada en JavaScript para este proyecto, y no soy experto en ese lenguaje. </w:t>
      </w:r>
    </w:p>
  </w:footnote>
  <w:footnote w:id="7">
    <w:p>
      <w:pPr>
        <w:pStyle w:val="Footnote"/>
        <w:jc w:val="both"/>
        <w:rPr>
          <w:sz w:val="22"/>
          <w:szCs w:val="22"/>
          <w:lang w:val="es-ES" w:eastAsia="zh-CN" w:bidi="hi-IN"/>
        </w:rPr>
      </w:pPr>
      <w:ins w:id="322" w:author="Unknown Author" w:date="2024-08-29T12:02:54Z">
        <w:r>
          <w:rPr>
            <w:rStyle w:val="FootnoteCharacters"/>
          </w:rPr>
          <w:footnoteRef/>
        </w:r>
      </w:ins>
      <w:ins w:id="323" w:author="Unknown Author" w:date="2024-08-29T12:02:54Z">
        <w:r>
          <w:rPr>
            <w:sz w:val="22"/>
            <w:szCs w:val="22"/>
            <w:lang w:val="es-ES" w:eastAsia="zh-CN" w:bidi="hi-IN"/>
          </w:rPr>
          <w:tab/>
          <w:t>A lo largo de este trabajo, voy a diferencia</w:t>
        </w:r>
      </w:ins>
      <w:ins w:id="324" w:author="Unknown Author" w:date="2024-08-29T12:03:00Z">
        <w:r>
          <w:rPr>
            <w:sz w:val="22"/>
            <w:szCs w:val="22"/>
            <w:lang w:val="es-ES" w:eastAsia="zh-CN" w:bidi="hi-IN"/>
          </w:rPr>
          <w:t xml:space="preserve">r el texto escrito por máquinas usando una tipografía </w:t>
        </w:r>
      </w:ins>
      <w:ins w:id="325" w:author="Unknown Author" w:date="2024-08-29T12:03:00Z">
        <w:r>
          <w:rPr>
            <w:rFonts w:eastAsia="Noto Serif CJK SC" w:cs="Lohit Devanagari"/>
            <w:color w:val="auto"/>
            <w:kern w:val="2"/>
            <w:sz w:val="22"/>
            <w:szCs w:val="22"/>
            <w:lang w:val="es-ES" w:eastAsia="zh-CN" w:bidi="hi-IN"/>
          </w:rPr>
          <w:t>monoespaciada</w:t>
        </w:r>
      </w:ins>
      <w:ins w:id="326" w:author="Unknown Author" w:date="2024-08-29T12:03:00Z">
        <w:r>
          <w:rPr>
            <w:sz w:val="22"/>
            <w:szCs w:val="22"/>
            <w:lang w:val="es-ES" w:eastAsia="zh-CN" w:bidi="hi-IN"/>
          </w:rPr>
          <w:t xml:space="preserve"> como ésta.</w:t>
        </w:r>
      </w:ins>
    </w:p>
  </w:footnote>
  <w:footnote w:id="8">
    <w:p>
      <w:pPr>
        <w:pStyle w:val="Footnote"/>
        <w:jc w:val="both"/>
        <w:rPr>
          <w:sz w:val="22"/>
          <w:szCs w:val="22"/>
          <w:lang w:val="es-ES"/>
        </w:rPr>
      </w:pPr>
      <w:ins w:id="327" w:author="Unknown Author" w:date="2024-09-02T10:51:21Z">
        <w:r>
          <w:rPr>
            <w:rStyle w:val="FootnoteCharacters"/>
          </w:rPr>
          <w:footnoteRef/>
        </w:r>
      </w:ins>
      <w:ins w:id="328" w:author="Unknown Author" w:date="2024-09-02T10:51:21Z">
        <w:r>
          <w:rPr>
            <w:sz w:val="22"/>
            <w:szCs w:val="22"/>
            <w:lang w:val="es-ES" w:eastAsia="zh-CN" w:bidi="hi-IN"/>
          </w:rPr>
          <w:tab/>
          <w:t xml:space="preserve">Estos datos </w:t>
        </w:r>
      </w:ins>
      <w:ins w:id="329" w:author="Unknown Author" w:date="2024-09-02T10:51:21Z">
        <w:r>
          <w:rPr>
            <w:rFonts w:eastAsia="Noto Serif CJK SC" w:cs="Lohit Devanagari"/>
            <w:color w:val="auto"/>
            <w:kern w:val="2"/>
            <w:sz w:val="22"/>
            <w:szCs w:val="22"/>
            <w:lang w:val="es-ES" w:eastAsia="zh-CN" w:bidi="hi-IN"/>
          </w:rPr>
          <w:t>serían</w:t>
        </w:r>
      </w:ins>
      <w:ins w:id="330" w:author="Unknown Author" w:date="2024-09-02T10:51:21Z">
        <w:r>
          <w:rPr>
            <w:sz w:val="22"/>
            <w:szCs w:val="22"/>
            <w:lang w:val="es-ES" w:eastAsia="zh-CN" w:bidi="hi-IN"/>
          </w:rPr>
          <w:t xml:space="preserve"> valiosos para ver tendencias estilísticas que no dependen de la elección de palabras. </w:t>
        </w:r>
      </w:ins>
      <w:ins w:id="331" w:author="Unknown Author" w:date="2024-09-02T10:51:21Z">
        <w:r>
          <w:rPr>
            <w:rFonts w:eastAsia="Noto Serif CJK SC" w:cs="Lohit Devanagari"/>
            <w:color w:val="auto"/>
            <w:kern w:val="2"/>
            <w:sz w:val="22"/>
            <w:szCs w:val="22"/>
            <w:lang w:val="es-ES" w:eastAsia="zh-CN" w:bidi="hi-IN"/>
          </w:rPr>
          <w:t>Sólo por poner un ejemplo, si pudiéramos medir la cantidad de texto citado en los trabajos de titulación a través de los años, podrían emerger líneas de investigación interesantes. Si aumentara la cantidad de texto citado podríamos conjeturar que es por un aumento en el rigor de los trabajos. Si disminuyera podría ser por un aumento al valor que se le da a la voz de lx autorx. Sin embargo, sin datos no tenemos punto de partida para teorizar sobre estos aspectos.</w:t>
        </w:r>
      </w:ins>
    </w:p>
  </w:footnote>
  <w:footnote w:id="9">
    <w:p>
      <w:pPr>
        <w:pStyle w:val="Footnote"/>
        <w:jc w:val="both"/>
        <w:rPr>
          <w:lang w:val="es-ES"/>
        </w:rPr>
      </w:pPr>
      <w:r>
        <w:rPr>
          <w:rStyle w:val="FootnoteCharacters"/>
        </w:rPr>
        <w:footnoteRef/>
      </w:r>
      <w:r>
        <w:rPr>
          <w:color w:val="000000"/>
          <w:sz w:val="22"/>
          <w:szCs w:val="22"/>
          <w:lang w:val="es-ES"/>
          <w:rPrChange w:id="0" w:author="Unknown Author" w:date="2024-08-29T12:07:06Z"/>
        </w:rPr>
        <w:tab/>
        <w:t xml:space="preserve">No es que los signos de puntuación sean imposibles de preservar cuando se pasa un PDF a texto simple, es que los trabajos de titulación suelen usar signos de puntuación para comunicar información que no es la puntuación de un texto. Por ejemplo, usar puntos en el índice entre el nombre del capítulo o sección y su número de página, o usar muchos guiones o guiones bajos para dividir secciones (o notas al pie de página del texto normal). Alguien con más tiempo que yo podrá investigar los signos de puntuación en los trabajos de titulación de letras inglesas del 2006 al 2023. </w:t>
      </w:r>
      <w:del w:id="334" w:author="David Pruneda Sentíes" w:date="2024-08-23T18:01:00Z">
        <w:r>
          <w:rPr>
            <w:color w:val="000000"/>
            <w:sz w:val="22"/>
            <w:szCs w:val="22"/>
            <w:lang w:val="es-ES"/>
          </w:rPr>
          <w:delText>Por el momento, yo los voy a ignorar.</w:delText>
        </w:r>
      </w:del>
    </w:p>
  </w:footnote>
  <w:footnote w:id="10">
    <w:p>
      <w:pPr>
        <w:pStyle w:val="Footnote"/>
        <w:jc w:val="both"/>
        <w:rPr>
          <w:lang w:val="es-ES"/>
        </w:rPr>
      </w:pPr>
      <w:r>
        <w:rPr>
          <w:rStyle w:val="FootnoteCharacters"/>
        </w:rPr>
        <w:footnoteRef/>
      </w:r>
      <w:r>
        <w:rPr>
          <w:color w:val="000000"/>
          <w:sz w:val="22"/>
          <w:szCs w:val="22"/>
          <w:lang w:val="es-ES"/>
          <w:rPrChange w:id="0" w:author="Unknown Author" w:date="2024-08-29T12:07:06Z"/>
        </w:rPr>
        <w:tab/>
        <w:t xml:space="preserve">Este documento ya no es un documento JSON, sino un documento RDS (R Data Serialization). Esto es un tipo de documento parecido a JSON en </w:t>
      </w:r>
      <w:del w:id="337" w:author="David Pruneda Sentíes" w:date="2024-08-23T18:04:00Z">
        <w:r>
          <w:rPr>
            <w:color w:val="000000"/>
            <w:sz w:val="22"/>
            <w:szCs w:val="22"/>
            <w:lang w:val="es-ES"/>
          </w:rPr>
          <w:delText xml:space="preserve">tanto </w:delText>
        </w:r>
      </w:del>
      <w:ins w:id="338" w:author="David Pruneda Sentíes" w:date="2024-08-23T18:04:00Z">
        <w:r>
          <w:rPr>
            <w:color w:val="000000"/>
            <w:sz w:val="22"/>
            <w:szCs w:val="22"/>
            <w:lang w:val="es-ES"/>
          </w:rPr>
          <w:t xml:space="preserve">cuanto </w:t>
        </w:r>
      </w:ins>
      <w:r>
        <w:rPr>
          <w:color w:val="000000"/>
          <w:sz w:val="22"/>
          <w:szCs w:val="22"/>
          <w:lang w:val="es-ES"/>
          <w:rPrChange w:id="0" w:author="Unknown Author" w:date="2024-08-29T12:07:06Z"/>
        </w:rPr>
        <w:t>que es una manera de transportar objetos de R (así como JSON es una manera de transportar objetos de JavaScript). Las diferencias son que estos documentos no son fáciles de leer por personas (se tiene que usar R para leerlos) ni son fáciles de leer con otros lenguajes de programación. Es decir, sirven para transportar objetos de R de un script a otro, que es justo lo que yo necesitaba.</w:t>
      </w:r>
    </w:p>
  </w:footnote>
  <w:footnote w:id="11">
    <w:p>
      <w:pPr>
        <w:pStyle w:val="Footnote"/>
        <w:jc w:val="both"/>
        <w:rPr>
          <w:sz w:val="22"/>
          <w:szCs w:val="22"/>
        </w:rPr>
      </w:pPr>
      <w:ins w:id="340" w:author="Unknown Author" w:date="2024-08-29T12:18:15Z">
        <w:r>
          <w:rPr>
            <w:rStyle w:val="FootnoteCharacters"/>
          </w:rPr>
          <w:footnoteRef/>
        </w:r>
      </w:ins>
      <w:ins w:id="341" w:author="Unknown Author" w:date="2024-08-29T12:18:15Z">
        <w:r>
          <w:rPr>
            <w:sz w:val="22"/>
            <w:szCs w:val="22"/>
          </w:rPr>
          <w:tab/>
          <w:t>Me imagino que esto se debe a que, en el reglamento de las opciones de titulación, la</w:t>
        </w:r>
      </w:ins>
      <w:ins w:id="342" w:author="Unknown Author" w:date="2024-08-29T12:19:00Z">
        <w:r>
          <w:rPr>
            <w:sz w:val="22"/>
            <w:szCs w:val="22"/>
          </w:rPr>
          <w:t xml:space="preserve">s extensiones mínima y máxima </w:t>
        </w:r>
      </w:ins>
      <w:ins w:id="343" w:author="Unknown Author" w:date="2024-09-03T10:54:26Z">
        <w:r>
          <w:rPr>
            <w:rFonts w:eastAsia="Noto Serif CJK SC" w:cs="Lohit Devanagari"/>
            <w:color w:val="auto"/>
            <w:kern w:val="2"/>
            <w:sz w:val="22"/>
            <w:szCs w:val="22"/>
            <w:lang w:val="es-ES" w:eastAsia="zh-CN" w:bidi="hi-IN"/>
          </w:rPr>
          <w:t>no se han modificado</w:t>
        </w:r>
      </w:ins>
      <w:ins w:id="344" w:author="Unknown Author" w:date="2024-08-29T12:29:27Z">
        <w:r>
          <w:rPr>
            <w:sz w:val="22"/>
            <w:szCs w:val="22"/>
          </w:rPr>
          <w:t>.</w:t>
        </w:r>
      </w:ins>
      <w:ins w:id="345" w:author="Unknown Author" w:date="2024-08-29T12:31:01Z">
        <w:r>
          <w:rPr>
            <w:sz w:val="22"/>
            <w:szCs w:val="22"/>
          </w:rPr>
          <w:t xml:space="preserve"> </w:t>
        </w:r>
      </w:ins>
      <w:ins w:id="346" w:author="Unknown Author" w:date="2024-08-29T12:41:31Z">
        <w:r>
          <w:rPr>
            <w:sz w:val="22"/>
            <w:szCs w:val="22"/>
          </w:rPr>
          <w:t xml:space="preserve">Sí hay una muy ligera </w:t>
        </w:r>
      </w:ins>
      <w:ins w:id="347" w:author="Unknown Author" w:date="2024-08-29T12:55:36Z">
        <w:r>
          <w:rPr>
            <w:sz w:val="22"/>
            <w:szCs w:val="22"/>
          </w:rPr>
          <w:t xml:space="preserve">tendencia a que sean menos largos, pero es muy pequeña y </w:t>
        </w:r>
      </w:ins>
      <w:ins w:id="348" w:author="Unknown Author" w:date="2024-08-29T12:56:04Z">
        <w:r>
          <w:rPr>
            <w:sz w:val="22"/>
            <w:szCs w:val="22"/>
          </w:rPr>
          <w:t>no me siento con la seguridad de llegar a ninguna conclusión.</w:t>
        </w:r>
      </w:ins>
    </w:p>
  </w:footnote>
  <w:footnote w:id="12">
    <w:p>
      <w:pPr>
        <w:pStyle w:val="Footnote"/>
        <w:jc w:val="both"/>
        <w:rPr>
          <w:lang w:val="es-ES"/>
        </w:rPr>
      </w:pPr>
      <w:r>
        <w:rPr>
          <w:rStyle w:val="FootnoteCharacters"/>
        </w:rPr>
        <w:footnoteRef/>
      </w:r>
      <w:r>
        <w:rPr>
          <w:color w:val="000000"/>
          <w:sz w:val="22"/>
          <w:szCs w:val="22"/>
          <w:lang w:val="es-ES"/>
          <w:rPrChange w:id="0" w:author="Unknown Author" w:date="2024-08-29T12:07:06Z"/>
        </w:rPr>
        <w:tab/>
        <w:t xml:space="preserve">Jos Hallebeek, en "La palabras funcionales del español", las llama palabras funcionales y palabras lexicales. A las primeras también se les llaman palabras gramaticales, palabras vacías o </w:t>
      </w:r>
      <w:r>
        <w:rPr>
          <w:i/>
          <w:color w:val="000000"/>
          <w:sz w:val="22"/>
          <w:szCs w:val="22"/>
          <w:lang w:val="es-ES"/>
          <w:rPrChange w:id="0" w:author="Unknown Author" w:date="2024-08-29T12:07:06Z"/>
        </w:rPr>
        <w:t>stopwords</w:t>
      </w:r>
      <w:r>
        <w:rPr>
          <w:color w:val="000000"/>
          <w:sz w:val="22"/>
          <w:szCs w:val="22"/>
          <w:lang w:val="es-ES"/>
          <w:rPrChange w:id="0" w:author="Unknown Author" w:date="2024-08-29T12:07:06Z"/>
        </w:rPr>
        <w:t xml:space="preserve"> en inglés. A las segundas también se les dice palabras de contenido o palabras plenas. Yo, como alguien que aprendió esta distinción leyendo textos en inglés, prefiero llamar a las primeras palabras funcionales (</w:t>
      </w:r>
      <w:del w:id="353" w:author="David Pruneda Sentíes" w:date="2024-08-23T18:10:00Z">
        <w:r>
          <w:rPr>
            <w:color w:val="000000"/>
            <w:sz w:val="22"/>
            <w:szCs w:val="22"/>
            <w:lang w:val="es-ES"/>
          </w:rPr>
          <w:delText>de "</w:delText>
        </w:r>
      </w:del>
      <w:r>
        <w:rPr>
          <w:i/>
          <w:color w:val="000000"/>
          <w:sz w:val="22"/>
          <w:szCs w:val="22"/>
          <w:lang w:val="es-ES"/>
          <w:rPrChange w:id="0" w:author="Unknown Author" w:date="2024-08-29T12:07:06Z"/>
        </w:rPr>
        <w:t>function words</w:t>
      </w:r>
      <w:del w:id="355" w:author="David Pruneda Sentíes" w:date="2024-08-23T18:10:00Z">
        <w:r>
          <w:rPr>
            <w:i/>
            <w:color w:val="000000"/>
            <w:sz w:val="22"/>
            <w:szCs w:val="22"/>
            <w:lang w:val="es-ES"/>
          </w:rPr>
          <w:delText>"</w:delText>
        </w:r>
      </w:del>
      <w:r>
        <w:rPr>
          <w:color w:val="000000"/>
          <w:sz w:val="22"/>
          <w:szCs w:val="22"/>
          <w:lang w:val="es-ES"/>
          <w:rPrChange w:id="0" w:author="Unknown Author" w:date="2024-08-29T12:07:06Z"/>
        </w:rPr>
        <w:t>) y a las segundas palabras de contenido (</w:t>
      </w:r>
      <w:del w:id="357" w:author="David Pruneda Sentíes" w:date="2024-08-23T18:10:00Z">
        <w:r>
          <w:rPr>
            <w:color w:val="000000"/>
            <w:sz w:val="22"/>
            <w:szCs w:val="22"/>
            <w:lang w:val="es-ES"/>
          </w:rPr>
          <w:delText>de "</w:delText>
        </w:r>
      </w:del>
      <w:r>
        <w:rPr>
          <w:i/>
          <w:color w:val="000000"/>
          <w:sz w:val="22"/>
          <w:szCs w:val="22"/>
          <w:lang w:val="es-ES"/>
          <w:rPrChange w:id="0" w:author="Unknown Author" w:date="2024-08-29T12:07:06Z"/>
        </w:rPr>
        <w:t>content words</w:t>
      </w:r>
      <w:del w:id="359" w:author="David Pruneda Sentíes" w:date="2024-08-23T18:10:00Z">
        <w:r>
          <w:rPr>
            <w:i/>
            <w:color w:val="000000"/>
            <w:sz w:val="22"/>
            <w:szCs w:val="22"/>
            <w:lang w:val="es-ES"/>
          </w:rPr>
          <w:delText>"</w:delText>
        </w:r>
      </w:del>
      <w:r>
        <w:rPr>
          <w:color w:val="000000"/>
          <w:sz w:val="22"/>
          <w:szCs w:val="22"/>
          <w:lang w:val="es-ES"/>
          <w:rPrChange w:id="0" w:author="Unknown Author" w:date="2024-08-29T12:07:06Z"/>
        </w:rPr>
        <w:t>).</w:t>
      </w:r>
    </w:p>
  </w:footnote>
  <w:footnote w:id="13">
    <w:p>
      <w:pPr>
        <w:pStyle w:val="Footnote"/>
        <w:jc w:val="both"/>
        <w:rPr>
          <w:lang w:val="es-ES"/>
        </w:rPr>
      </w:pPr>
      <w:r>
        <w:rPr>
          <w:rStyle w:val="FootnoteCharacters"/>
        </w:rPr>
        <w:footnoteRef/>
      </w:r>
      <w:r>
        <w:rPr>
          <w:color w:val="000000"/>
          <w:sz w:val="22"/>
          <w:szCs w:val="22"/>
          <w:lang w:val="es-ES"/>
          <w:rPrChange w:id="0" w:author="Unknown Author" w:date="2024-08-29T12:07:06Z"/>
        </w:rPr>
        <w:tab/>
        <w:t>En esta investigación</w:t>
      </w:r>
      <w:del w:id="363" w:author="David Pruneda Sentíes" w:date="2024-08-23T18:14:00Z">
        <w:r>
          <w:rPr>
            <w:color w:val="000000"/>
            <w:sz w:val="22"/>
            <w:szCs w:val="22"/>
            <w:lang w:val="es-ES"/>
          </w:rPr>
          <w:delText>,</w:delText>
        </w:r>
      </w:del>
      <w:r>
        <w:rPr>
          <w:color w:val="000000"/>
          <w:sz w:val="22"/>
          <w:szCs w:val="22"/>
          <w:lang w:val="es-ES"/>
          <w:rPrChange w:id="0" w:author="Unknown Author" w:date="2024-08-29T12:07:06Z"/>
        </w:rPr>
        <w:t xml:space="preserve"> cuantifiqué las 5,000 palabras más comunes de los trabajos de titulación. De esas 5,000 palabras, la gran mayoría son palabras de contenido, pero podría yo haber cuantificado las 20 más comunes y el resultado no hubiera variado mucho. Lo hice con 5,000 porque, por la naturaleza de los programas que utilicé, curiosamente me resultaba más fácil. </w:t>
      </w:r>
    </w:p>
  </w:footnote>
  <w:footnote w:id="14">
    <w:p>
      <w:pPr>
        <w:pStyle w:val="Footnote"/>
        <w:rPr>
          <w:lang w:val="es-ES"/>
        </w:rPr>
      </w:pPr>
      <w:r>
        <w:rPr>
          <w:rStyle w:val="FootnoteCharacters"/>
        </w:rPr>
        <w:footnoteRef/>
      </w:r>
      <w:r>
        <w:rPr>
          <w:lang w:val="es-ES"/>
          <w:rPrChange w:id="0" w:author="Unknown Author" w:date="2024-08-29T12:07:06Z"/>
        </w:rPr>
        <w:tab/>
        <w:t>Para calcular las distancias usé la función de R "dist". El código que genera las gráficas de estilo está en https://github.com/</w:t>
      </w:r>
      <w:del w:id="367" w:author="Unknown Author" w:date="2024-08-26T06:13:16Z">
        <w:r>
          <w:rPr>
            <w:lang w:val="es-ES"/>
          </w:rPr>
          <w:delText>dieguchofo</w:delText>
        </w:r>
      </w:del>
      <w:ins w:id="368" w:author="Unknown Author" w:date="2024-08-26T06:13:16Z">
        <w:r>
          <w:rPr>
            <w:lang w:val="es-ES"/>
          </w:rPr>
          <w:t>diego-g-fonte</w:t>
        </w:r>
      </w:ins>
      <w:r>
        <w:rPr>
          <w:lang w:val="es-ES"/>
          <w:rPrChange w:id="0" w:author="Unknown Author" w:date="2024-08-29T12:07:06Z"/>
        </w:rPr>
        <w:t>/analisis2/blob/main/comprobacion_hipotesis/estilo/2.r. La manera de entender las gráficas es que si el punto es alto, los trabajos de ese año son diferentes, y si el punto es bajo, son similares.</w:t>
      </w:r>
    </w:p>
  </w:footnote>
  <w:footnote w:id="15">
    <w:p>
      <w:pPr>
        <w:pStyle w:val="Footnote"/>
        <w:jc w:val="both"/>
        <w:rPr/>
      </w:pPr>
      <w:r>
        <w:rPr>
          <w:rStyle w:val="FootnoteCharacters"/>
        </w:rPr>
        <w:footnoteRef/>
      </w:r>
      <w:r>
        <w:rPr>
          <w:color w:val="000000"/>
          <w:sz w:val="22"/>
          <w:szCs w:val="22"/>
          <w:lang w:val="es-ES"/>
          <w:rPrChange w:id="0" w:author="Unknown Author" w:date="2024-08-29T12:07:06Z"/>
        </w:rPr>
        <w:tab/>
        <w:t xml:space="preserve">Los softwares de modelado de temas emplean fórmulas matemáticas que </w:t>
      </w:r>
      <w:del w:id="372" w:author="David Pruneda Sentíes" w:date="2024-08-23T18:21:00Z">
        <w:r>
          <w:rPr>
            <w:color w:val="000000"/>
            <w:sz w:val="22"/>
            <w:szCs w:val="22"/>
            <w:lang w:val="es-ES"/>
          </w:rPr>
          <w:delText xml:space="preserve">la verdad </w:delText>
        </w:r>
      </w:del>
      <w:r>
        <w:rPr>
          <w:color w:val="000000"/>
          <w:sz w:val="22"/>
          <w:szCs w:val="22"/>
          <w:lang w:val="es-ES"/>
          <w:rPrChange w:id="0" w:author="Unknown Author" w:date="2024-08-29T12:07:06Z"/>
        </w:rPr>
        <w:t>exceden mi conocimiento actual. David M. Blei tiene un artículo bastante didáctico ("Probabilistic Topic Models" en el número 4 de la revista </w:t>
      </w:r>
      <w:r>
        <w:rPr>
          <w:rStyle w:val="Emphasis"/>
          <w:color w:val="000000"/>
          <w:sz w:val="22"/>
          <w:szCs w:val="22"/>
          <w:lang w:val="es-ES"/>
          <w:rPrChange w:id="0" w:author="Unknown Author" w:date="2024-08-29T12:07:06Z"/>
        </w:rPr>
        <w:t>Communications of the ACM</w:t>
      </w:r>
      <w:r>
        <w:rPr>
          <w:color w:val="000000"/>
          <w:sz w:val="22"/>
          <w:szCs w:val="22"/>
          <w:lang w:val="es-ES"/>
          <w:rPrChange w:id="0" w:author="Unknown Author" w:date="2024-08-29T12:07:06Z"/>
        </w:rPr>
        <w:t>) que explica cómo funcionan sin necesariamente entender los modelos matemáticos.</w:t>
      </w:r>
    </w:p>
  </w:footnote>
  <w:footnote w:id="16">
    <w:p>
      <w:pPr>
        <w:pStyle w:val="Footnote"/>
        <w:jc w:val="both"/>
        <w:rPr>
          <w:lang w:val="es-ES"/>
        </w:rPr>
      </w:pPr>
      <w:r>
        <w:rPr>
          <w:rStyle w:val="FootnoteCharacters"/>
        </w:rPr>
        <w:footnoteRef/>
      </w:r>
      <w:r>
        <w:rPr>
          <w:color w:val="000000"/>
          <w:sz w:val="22"/>
          <w:szCs w:val="22"/>
          <w:lang w:val="es-ES"/>
          <w:rPrChange w:id="0" w:author="Unknown Author" w:date="2024-08-29T12:07:06Z"/>
        </w:rPr>
        <w:tab/>
        <w:t>Una posible línea de investigación sería ver la evolución de los temas a través del tiempo. Por ejemplo, según lo que logré divisar, el feminismo se ha hecho un tema más presente en los trabajos recientes. Lamentablemente, esta línea excede los límites de esta tesina.</w:t>
      </w:r>
    </w:p>
  </w:footnote>
  <w:footnote w:id="17">
    <w:p>
      <w:pPr>
        <w:pStyle w:val="Footnote"/>
        <w:jc w:val="both"/>
        <w:rPr>
          <w:lang w:val="es-ES"/>
        </w:rPr>
      </w:pPr>
      <w:r>
        <w:rPr>
          <w:rStyle w:val="FootnoteCharacters"/>
        </w:rPr>
        <w:footnoteRef/>
      </w:r>
      <w:r>
        <w:rPr>
          <w:color w:val="000000"/>
          <w:sz w:val="22"/>
          <w:szCs w:val="22"/>
          <w:lang w:val="es-ES"/>
          <w:rPrChange w:id="0" w:author="Unknown Author" w:date="2024-08-29T12:07:06Z"/>
        </w:rPr>
        <w:tab/>
        <w:t>Otra línea de investigación que decidí no perseguir sería sobre la posibilidad de categorizar los trabajos de titulación justamente siguiendo este esquema. Se podrían usar los modelos de temas para automáticamente categorizar a los trabajos como tesis/tesina, traducción comentada, propuesta de material didáctico, etcétera.</w:t>
      </w:r>
    </w:p>
  </w:footnote>
</w:footnotes>
</file>

<file path=word/settings.xml><?xml version="1.0" encoding="utf-8"?>
<w:settings xmlns:w="http://schemas.openxmlformats.org/wordprocessingml/2006/main">
  <w:zoom w:percent="120"/>
  <w:revisionView w:insDel="0" w:formatting="0"/>
  <w:trackRevisions/>
  <w:defaultTabStop w:val="709"/>
  <w:autoHyphenation w:val="true"/>
  <w:footnotePr>
    <w:numFmt w:val="decimal"/>
    <w:footnote w:id="0"/>
    <w:footnote w:id="1"/>
  </w:footnotePr>
  <w:compat>
    <w:compatSetting w:name="compatibilityMode" w:uri="http://schemas.microsoft.com/office/word" w:val="12"/>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Heading1">
    <w:name w:val="Heading 1"/>
    <w:basedOn w:val="Heading"/>
    <w:next w:val="TextBody"/>
    <w:qFormat/>
    <w:pPr>
      <w:spacing w:before="0" w:after="0"/>
      <w:outlineLvl w:val="0"/>
    </w:pPr>
    <w:rPr>
      <w:rFonts w:ascii="Liberation Serif" w:hAnsi="Liberation Serif" w:eastAsia="Noto Serif CJK SC"/>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Emphasis">
    <w:name w:val="Emphasis"/>
    <w:qFormat/>
    <w:rPr>
      <w:i/>
      <w:iCs/>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TextocomentarioCar" w:customStyle="1">
    <w:name w:val="Texto comentario Car"/>
    <w:basedOn w:val="DefaultParagraphFont"/>
    <w:link w:val="Textocomentario"/>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TextodegloboCar" w:customStyle="1">
    <w:name w:val="Texto de globo Car"/>
    <w:basedOn w:val="DefaultParagraphFont"/>
    <w:link w:val="Textodeglobo"/>
    <w:uiPriority w:val="99"/>
    <w:semiHidden/>
    <w:qFormat/>
    <w:rsid w:val="00e31c23"/>
    <w:rPr>
      <w:rFonts w:ascii="Tahoma" w:hAnsi="Tahoma" w:cs="Mangal"/>
      <w:sz w:val="16"/>
      <w:szCs w:val="14"/>
    </w:rPr>
  </w:style>
  <w:style w:type="character" w:styleId="AsuntodelcomentarioCar" w:customStyle="1">
    <w:name w:val="Asunto del comentario Car"/>
    <w:basedOn w:val="TextocomentarioCar"/>
    <w:link w:val="Asuntodelcomentario"/>
    <w:uiPriority w:val="99"/>
    <w:semiHidden/>
    <w:qFormat/>
    <w:rsid w:val="00e31c23"/>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note">
    <w:name w:val="Footnote Text"/>
    <w:basedOn w:val="Normal"/>
    <w:pPr>
      <w:suppressLineNumbers/>
      <w:ind w:left="339" w:hanging="339"/>
    </w:pPr>
    <w:rPr>
      <w:sz w:val="20"/>
      <w:szCs w:val="20"/>
    </w:rPr>
  </w:style>
  <w:style w:type="paragraph" w:styleId="Annotationtext">
    <w:name w:val="annotation text"/>
    <w:basedOn w:val="Normal"/>
    <w:link w:val="TextocomentarioCar"/>
    <w:uiPriority w:val="99"/>
    <w:semiHidden/>
    <w:unhideWhenUsed/>
    <w:qFormat/>
    <w:pPr/>
    <w:rPr>
      <w:rFonts w:cs="Mangal"/>
      <w:sz w:val="20"/>
      <w:szCs w:val="18"/>
    </w:rPr>
  </w:style>
  <w:style w:type="paragraph" w:styleId="BalloonText">
    <w:name w:val="Balloon Text"/>
    <w:basedOn w:val="Normal"/>
    <w:link w:val="TextodegloboCar"/>
    <w:uiPriority w:val="99"/>
    <w:semiHidden/>
    <w:unhideWhenUsed/>
    <w:qFormat/>
    <w:rsid w:val="00e31c23"/>
    <w:pPr/>
    <w:rPr>
      <w:rFonts w:ascii="Tahoma" w:hAnsi="Tahoma" w:cs="Mangal"/>
      <w:sz w:val="16"/>
      <w:szCs w:val="14"/>
    </w:rPr>
  </w:style>
  <w:style w:type="paragraph" w:styleId="Annotationsubject">
    <w:name w:val="annotation subject"/>
    <w:basedOn w:val="Annotationtext"/>
    <w:next w:val="Annotationtext"/>
    <w:link w:val="AsuntodelcomentarioCar"/>
    <w:uiPriority w:val="99"/>
    <w:semiHidden/>
    <w:unhideWhenUsed/>
    <w:qFormat/>
    <w:rsid w:val="00e31c23"/>
    <w:pPr/>
    <w:rPr>
      <w:b/>
      <w:bCs/>
    </w:rPr>
  </w:style>
  <w:style w:type="paragraph" w:styleId="Figura">
    <w:name w:val="figura"/>
    <w:basedOn w:val="Caption"/>
    <w:qFormat/>
    <w:pPr/>
    <w:rPr/>
  </w:style>
  <w:style w:type="paragraph" w:styleId="Text">
    <w:name w:val="Text"/>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iego-g-fonte/crawler%5B^s.I.1%5D" TargetMode="External"/><Relationship Id="rId3" Type="http://schemas.openxmlformats.org/officeDocument/2006/relationships/hyperlink" Target="https://github.com/diego-g-fonte/crawler/tree/main/metadata" TargetMode="External"/><Relationship Id="rId4" Type="http://schemas.openxmlformats.org/officeDocument/2006/relationships/hyperlink" Target="https://github.com/diego-g-fonte/crawler" TargetMode="External"/><Relationship Id="rId5" Type="http://schemas.openxmlformats.org/officeDocument/2006/relationships/hyperlink" Target="https://github.com/diego-g-fonte/pdfs_a_texto/" TargetMode="External"/><Relationship Id="rId6" Type="http://schemas.openxmlformats.org/officeDocument/2006/relationships/hyperlink" Target="https://github.com/diego-g-fonte/json_processing"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github.com/dieguchofo/analisis2/blob/main/comprobacion_hipotesis/estilo/table_with_frequencies.txt" TargetMode="External"/><Relationship Id="rId10" Type="http://schemas.openxmlformats.org/officeDocument/2006/relationships/hyperlink" Target="https://github.com/dieguchofo/analisis2/blob/main/comprobacion_hipotesis/estilo/table_with_frequencies.txt" TargetMode="External"/><Relationship Id="rId11" Type="http://schemas.openxmlformats.org/officeDocument/2006/relationships/hyperlink" Target="https://github.com/dieguchofo/analisis2/blob/main/comprobacion_hipotesis/estilo/table_with_frequencies.txt" TargetMode="External"/><Relationship Id="rId12" Type="http://schemas.openxmlformats.org/officeDocument/2006/relationships/hyperlink" Target="https://pdfminersix.readthedocs.io/en/latest/topic/converting_pdf_to_text.html" TargetMode="External"/><Relationship Id="rId13" Type="http://schemas.openxmlformats.org/officeDocument/2006/relationships/footnotes" Target="footnotes.xml"/><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Application>LibreOffice/6.4.7.2$Linux_X86_64 LibreOffice_project/40$Build-2</Application>
  <Pages>16</Pages>
  <Words>5105</Words>
  <Characters>25665</Characters>
  <CharactersWithSpaces>30722</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2024-08-09T21:24:00Z</dcterms:created>
  <dc:creator/>
  <dc:description/>
  <dc:language>en-US</dc:language>
  <cp:lastModifiedBy/>
  <dcterms:modified xsi:type="dcterms:W3CDTF">2024-09-03T10:54:55Z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